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43A8" w14:textId="74468A5B" w:rsidR="00E96E83" w:rsidRPr="00D40111" w:rsidRDefault="005F2129" w:rsidP="2A7AF752">
      <w:pPr>
        <w:pStyle w:val="Heading1"/>
        <w:rPr>
          <w:rFonts w:ascii="Arial" w:eastAsiaTheme="minorEastAsia" w:hAnsi="Arial" w:cs="Arial"/>
          <w:b/>
          <w:bCs/>
          <w:color w:val="auto"/>
          <w:sz w:val="22"/>
          <w:szCs w:val="22"/>
        </w:rPr>
      </w:pPr>
      <w:commentRangeStart w:id="0"/>
      <w:r w:rsidRPr="2A7AF752">
        <w:rPr>
          <w:rFonts w:ascii="Arial" w:eastAsiaTheme="minorEastAsia" w:hAnsi="Arial" w:cs="Arial"/>
          <w:b/>
          <w:bCs/>
          <w:color w:val="auto"/>
          <w:sz w:val="22"/>
          <w:szCs w:val="22"/>
        </w:rPr>
        <w:t>Specific Aims</w:t>
      </w:r>
      <w:commentRangeEnd w:id="0"/>
      <w:r w:rsidR="00EC5141">
        <w:rPr>
          <w:rStyle w:val="CommentReference"/>
          <w:rFonts w:asciiTheme="minorHAnsi" w:eastAsiaTheme="minorEastAsia" w:hAnsiTheme="minorHAnsi" w:cstheme="minorBidi"/>
          <w:color w:val="auto"/>
        </w:rPr>
        <w:commentReference w:id="0"/>
      </w:r>
    </w:p>
    <w:p w14:paraId="66CAF893" w14:textId="457921F5" w:rsidR="00C417FC" w:rsidRDefault="00C417FC" w:rsidP="007768C5">
      <w:pPr>
        <w:rPr>
          <w:rFonts w:ascii="Arial" w:hAnsi="Arial" w:cs="Arial"/>
          <w:sz w:val="22"/>
        </w:rPr>
      </w:pPr>
      <w:commentRangeStart w:id="1"/>
      <w:r w:rsidRPr="007625E0">
        <w:rPr>
          <w:rFonts w:ascii="Arial" w:hAnsi="Arial" w:cs="Arial"/>
          <w:sz w:val="22"/>
        </w:rPr>
        <w:t>Total Knee Arthroplasty (TKA) is the most commonly performed inpatient elective surgery in the United States, at approximately 700,000 procedures per year.</w:t>
      </w:r>
      <w:hyperlink w:anchor="_ENREF_1" w:tooltip="Bernstein, 2014 #138" w:history="1">
        <w:r w:rsidRPr="007625E0">
          <w:rPr>
            <w:rFonts w:ascii="Arial" w:hAnsi="Arial" w:cs="Arial"/>
            <w:sz w:val="22"/>
          </w:rPr>
          <w:fldChar w:fldCharType="begin"/>
        </w:r>
        <w:r w:rsidRPr="007625E0">
          <w:rPr>
            <w:rFonts w:ascii="Arial" w:hAnsi="Arial" w:cs="Arial"/>
            <w:sz w:val="22"/>
          </w:rPr>
          <w:instrText xml:space="preserve"> ADDIN EN.CITE &lt;EndNote&gt;&lt;Cite&gt;&lt;Author&gt;Bernstein&lt;/Author&gt;&lt;Year&gt;2014&lt;/Year&gt;&lt;RecNum&gt;138&lt;/RecNum&gt;&lt;DisplayText&gt;&lt;style face="superscript"&gt;1&lt;/style&gt;&lt;/DisplayText&gt;&lt;record&gt;&lt;rec-number&gt;138&lt;/rec-number&gt;&lt;foreign-keys&gt;&lt;key app="EN" db-id="tfxa2apde0r9rnexde5x52tnv20wrxa9a505"&gt;138&lt;/key&gt;&lt;/foreign-keys&gt;&lt;ref-type name="Journal Article"&gt;17&lt;/ref-type&gt;&lt;contributors&gt;&lt;authors&gt;&lt;author&gt;Bernstein, J.&lt;/author&gt;&lt;author&gt;Derman, P.&lt;/author&gt;&lt;/authors&gt;&lt;/contributors&gt;&lt;titles&gt;&lt;title&gt;Dramatic increase in total knee replacement utilization rates cannot be fully explained by a disproportionate increase among younger patients&lt;/title&gt;&lt;secondary-title&gt;Orthopedics&lt;/secondary-title&gt;&lt;alt-title&gt;Orthopedics&lt;/alt-title&gt;&lt;/titles&gt;&lt;periodical&gt;&lt;full-title&gt;Orthopedics&lt;/full-title&gt;&lt;abbr-1&gt;Orthopedics&lt;/abbr-1&gt;&lt;/periodical&gt;&lt;alt-periodical&gt;&lt;full-title&gt;Orthopedics&lt;/full-title&gt;&lt;abbr-1&gt;Orthopedics&lt;/abbr-1&gt;&lt;/alt-periodical&gt;&lt;pages&gt;e656-9&lt;/pages&gt;&lt;volume&gt;37&lt;/volume&gt;&lt;number&gt;7&lt;/number&gt;&lt;keywords&gt;&lt;keyword&gt;Adolescent&lt;/keyword&gt;&lt;keyword&gt;Adult&lt;/keyword&gt;&lt;keyword&gt;Age Factors&lt;/keyword&gt;&lt;keyword&gt;Aged&lt;/keyword&gt;&lt;keyword&gt;Arthroplasty, Replacement, Knee/*statistics &amp;amp; numerical data/utilization&lt;/keyword&gt;&lt;keyword&gt;Hip Joint&lt;/keyword&gt;&lt;keyword&gt;Humans&lt;/keyword&gt;&lt;keyword&gt;Incidence&lt;/keyword&gt;&lt;keyword&gt;Joint Diseases/*surgery&lt;/keyword&gt;&lt;keyword&gt;Middle Aged&lt;/keyword&gt;&lt;keyword&gt;United States/epidemiology&lt;/keyword&gt;&lt;keyword&gt;Young Adult&lt;/keyword&gt;&lt;/keywords&gt;&lt;dates&gt;&lt;year&gt;2014&lt;/year&gt;&lt;pub-dates&gt;&lt;date&gt;Jul&lt;/date&gt;&lt;/pub-dates&gt;&lt;/dates&gt;&lt;isbn&gt;1938-2367 (Electronic)&amp;#xD;0147-7447 (Linking)&lt;/isbn&gt;&lt;accession-num&gt;25020250&lt;/accession-num&gt;&lt;urls&gt;&lt;related-urls&gt;&lt;url&gt;http://www.ncbi.nlm.nih.gov/pubmed/25020250&lt;/url&gt;&lt;/related-urls&gt;&lt;/urls&gt;&lt;electronic-resource-num&gt;10.3928/01477447-20140626-58&lt;/electronic-resource-num&gt;&lt;/record&gt;&lt;/Cite&gt;&lt;/EndNote&gt;</w:instrText>
        </w:r>
        <w:r w:rsidRPr="007625E0">
          <w:rPr>
            <w:rFonts w:ascii="Arial" w:hAnsi="Arial" w:cs="Arial"/>
            <w:sz w:val="22"/>
          </w:rPr>
          <w:fldChar w:fldCharType="separate"/>
        </w:r>
        <w:r w:rsidRPr="007625E0">
          <w:rPr>
            <w:rFonts w:ascii="Arial" w:hAnsi="Arial" w:cs="Arial"/>
            <w:noProof/>
            <w:sz w:val="22"/>
            <w:vertAlign w:val="superscript"/>
          </w:rPr>
          <w:t>1</w:t>
        </w:r>
        <w:r w:rsidRPr="007625E0">
          <w:rPr>
            <w:rFonts w:ascii="Arial" w:hAnsi="Arial" w:cs="Arial"/>
            <w:sz w:val="22"/>
          </w:rPr>
          <w:fldChar w:fldCharType="end"/>
        </w:r>
      </w:hyperlink>
      <w:r w:rsidRPr="007625E0">
        <w:rPr>
          <w:rFonts w:ascii="Arial" w:hAnsi="Arial" w:cs="Arial"/>
          <w:sz w:val="22"/>
        </w:rPr>
        <w:t xml:space="preserve"> Although TKA is regarded as effective, the clinical course is highly variable. Depending on the patient, recovery of function can occur rapidly (within weeks), or it can be an arduous, months-long process.</w:t>
      </w:r>
      <w:r w:rsidRPr="007625E0">
        <w:rPr>
          <w:rFonts w:ascii="Arial" w:hAnsi="Arial" w:cs="Arial"/>
          <w:sz w:val="22"/>
        </w:rPr>
        <w:fldChar w:fldCharType="begin">
          <w:fldData xml:space="preserve">PEVuZE5vdGU+PENpdGU+PEF1dGhvcj5CYWRlPC9BdXRob3I+PFllYXI+MjAxMDwvWWVhcj48UmVj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==
</w:fldData>
        </w:fldChar>
      </w:r>
      <w:r w:rsidRPr="007625E0">
        <w:rPr>
          <w:rFonts w:ascii="Arial" w:hAnsi="Arial" w:cs="Arial"/>
          <w:sz w:val="22"/>
        </w:rPr>
        <w:instrText xml:space="preserve"> ADDIN EN.CITE </w:instrText>
      </w:r>
      <w:r w:rsidRPr="007625E0">
        <w:rPr>
          <w:rFonts w:ascii="Arial" w:hAnsi="Arial" w:cs="Arial"/>
          <w:sz w:val="22"/>
        </w:rPr>
        <w:fldChar w:fldCharType="begin">
          <w:fldData xml:space="preserve">PEVuZE5vdGU+PENpdGU+PEF1dGhvcj5CYWRlPC9BdXRob3I+PFllYXI+MjAxMDwvWWVhcj48UmVj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==
</w:fldData>
        </w:fldChar>
      </w:r>
      <w:r w:rsidRPr="007625E0">
        <w:rPr>
          <w:rFonts w:ascii="Arial" w:hAnsi="Arial" w:cs="Arial"/>
          <w:sz w:val="22"/>
        </w:rPr>
        <w:instrText xml:space="preserve"> ADDIN EN.CITE.DATA </w:instrText>
      </w:r>
      <w:r w:rsidRPr="007625E0">
        <w:rPr>
          <w:rFonts w:ascii="Arial" w:hAnsi="Arial" w:cs="Arial"/>
          <w:sz w:val="22"/>
        </w:rPr>
      </w:r>
      <w:r w:rsidRPr="007625E0">
        <w:rPr>
          <w:rFonts w:ascii="Arial" w:hAnsi="Arial" w:cs="Arial"/>
          <w:sz w:val="22"/>
        </w:rPr>
        <w:fldChar w:fldCharType="end"/>
      </w:r>
      <w:r w:rsidRPr="007625E0">
        <w:rPr>
          <w:rFonts w:ascii="Arial" w:hAnsi="Arial" w:cs="Arial"/>
          <w:sz w:val="22"/>
        </w:rPr>
      </w:r>
      <w:r w:rsidRPr="007625E0">
        <w:rPr>
          <w:rFonts w:ascii="Arial" w:hAnsi="Arial" w:cs="Arial"/>
          <w:sz w:val="22"/>
        </w:rPr>
        <w:fldChar w:fldCharType="separate"/>
      </w:r>
      <w:hyperlink w:anchor="_ENREF_2" w:tooltip="Bade, 2010 #147" w:history="1">
        <w:r w:rsidRPr="007625E0">
          <w:rPr>
            <w:rFonts w:ascii="Arial" w:hAnsi="Arial" w:cs="Arial"/>
            <w:noProof/>
            <w:sz w:val="22"/>
            <w:vertAlign w:val="superscript"/>
          </w:rPr>
          <w:t>2</w:t>
        </w:r>
      </w:hyperlink>
      <w:r w:rsidRPr="007625E0">
        <w:rPr>
          <w:rFonts w:ascii="Arial" w:hAnsi="Arial" w:cs="Arial"/>
          <w:noProof/>
          <w:sz w:val="22"/>
          <w:vertAlign w:val="superscript"/>
        </w:rPr>
        <w:t>,</w:t>
      </w:r>
      <w:hyperlink w:anchor="_ENREF_3" w:tooltip="Judd, 2012 #153" w:history="1">
        <w:r w:rsidRPr="007625E0">
          <w:rPr>
            <w:rFonts w:ascii="Arial" w:hAnsi="Arial" w:cs="Arial"/>
            <w:noProof/>
            <w:sz w:val="22"/>
            <w:vertAlign w:val="superscript"/>
          </w:rPr>
          <w:t>3</w:t>
        </w:r>
      </w:hyperlink>
      <w:r w:rsidRPr="007625E0">
        <w:rPr>
          <w:rFonts w:ascii="Arial" w:hAnsi="Arial" w:cs="Arial"/>
          <w:sz w:val="22"/>
        </w:rPr>
        <w:fldChar w:fldCharType="end"/>
      </w:r>
      <w:r w:rsidRPr="007625E0">
        <w:rPr>
          <w:rFonts w:ascii="Arial" w:hAnsi="Arial" w:cs="Arial"/>
          <w:sz w:val="22"/>
        </w:rPr>
        <w:t xml:space="preserve"> Moreover, the surgical population is remarkably heterogeneous—some patients engage in sporting activities (e.g., tennis, skiing),</w:t>
      </w:r>
      <w:hyperlink w:anchor="_ENREF_4" w:tooltip="Weiss, 2002 #170" w:history="1">
        <w:r w:rsidRPr="007625E0">
          <w:rPr>
            <w:rFonts w:ascii="Arial" w:hAnsi="Arial" w:cs="Arial"/>
            <w:sz w:val="22"/>
          </w:rPr>
          <w:fldChar w:fldCharType="begin"/>
        </w:r>
        <w:r w:rsidRPr="007625E0">
          <w:rPr>
            <w:rFonts w:ascii="Arial" w:hAnsi="Arial" w:cs="Arial"/>
            <w:sz w:val="22"/>
          </w:rPr>
          <w:instrText xml:space="preserve"> ADDIN EN.CITE &lt;EndNote&gt;&lt;Cite&gt;&lt;Author&gt;Weiss&lt;/Author&gt;&lt;Year&gt;2002&lt;/Year&gt;&lt;RecNum&gt;170&lt;/RecNum&gt;&lt;DisplayText&gt;&lt;style face="superscript"&gt;4&lt;/style&gt;&lt;/DisplayText&gt;&lt;record&gt;&lt;rec-number&gt;170&lt;/rec-number&gt;&lt;foreign-keys&gt;&lt;key app="EN" db-id="tfxa2apde0r9rnexde5x52tnv20wrxa9a505"&gt;170&lt;/key&gt;&lt;/foreign-keys&gt;&lt;ref-type name="Journal Article"&gt;17&lt;/ref-type&gt;&lt;contributors&gt;&lt;authors&gt;&lt;author&gt;Weiss, J. M.&lt;/author&gt;&lt;author&gt;Noble, P. C.&lt;/author&gt;&lt;author&gt;Conditt, M. A.&lt;/author&gt;&lt;author&gt;Kohl, H. W.&lt;/author&gt;&lt;author&gt;Roberts, S.&lt;/author&gt;&lt;author&gt;Cook, K. F.&lt;/author&gt;&lt;author&gt;Gordon, M. J.&lt;/author&gt;&lt;author&gt;Mathis, K. B.&lt;/author&gt;&lt;/authors&gt;&lt;/contributors&gt;&lt;auth-address&gt;Barnhart Department of Orthopedic Surgery, Baylor College of Medicine, Houston, TX 77030, USA.&lt;/auth-address&gt;&lt;titles&gt;&lt;title&gt;What functional activities are important to patients with knee replacements?&lt;/title&gt;&lt;secondary-title&gt;Clin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research&lt;/abbr-1&gt;&lt;/alt-periodical&gt;&lt;pages&gt;172-88&lt;/pages&gt;&lt;number&gt;404&lt;/number&gt;&lt;keywords&gt;&lt;keyword&gt;*Activities of Daily Living&lt;/keyword&gt;&lt;keyword&gt;Aged&lt;/keyword&gt;&lt;keyword&gt;*Arthroplasty, Replacement, Knee/psychology&lt;/keyword&gt;&lt;keyword&gt;*Exercise&lt;/keyword&gt;&lt;keyword&gt;Female&lt;/keyword&gt;&lt;keyword&gt;Humans&lt;/keyword&gt;&lt;keyword&gt;Knee Joint/physiology&lt;/keyword&gt;&lt;keyword&gt;*Knee Prosthesis&lt;/keyword&gt;&lt;keyword&gt;Male&lt;/keyword&gt;&lt;keyword&gt;Middle Aged&lt;/keyword&gt;&lt;keyword&gt;Patient Satisfaction&lt;/keyword&gt;&lt;keyword&gt;Recovery of Function&lt;/keyword&gt;&lt;keyword&gt;Surveys and Questionnaires&lt;/keyword&gt;&lt;/keywords&gt;&lt;dates&gt;&lt;year&gt;2002&lt;/year&gt;&lt;pub-dates&gt;&lt;date&gt;Nov&lt;/date&gt;&lt;/pub-dates&gt;&lt;/dates&gt;&lt;isbn&gt;0009-921X (Print)&amp;#xD;0009-921X (Linking)&lt;/isbn&gt;&lt;accession-num&gt;12439258&lt;/accession-num&gt;&lt;urls&gt;&lt;related-urls&gt;&lt;url&gt;http://www.ncbi.nlm.nih.gov/pubmed/12439258&lt;/url&gt;&lt;/related-urls&gt;&lt;/urls&gt;&lt;/record&gt;&lt;/Cite&gt;&lt;/EndNote&gt;</w:instrText>
        </w:r>
        <w:r w:rsidRPr="007625E0">
          <w:rPr>
            <w:rFonts w:ascii="Arial" w:hAnsi="Arial" w:cs="Arial"/>
            <w:sz w:val="22"/>
          </w:rPr>
          <w:fldChar w:fldCharType="separate"/>
        </w:r>
        <w:r w:rsidRPr="007625E0">
          <w:rPr>
            <w:rFonts w:ascii="Arial" w:hAnsi="Arial" w:cs="Arial"/>
            <w:noProof/>
            <w:sz w:val="22"/>
            <w:vertAlign w:val="superscript"/>
          </w:rPr>
          <w:t>4</w:t>
        </w:r>
        <w:r w:rsidRPr="007625E0">
          <w:rPr>
            <w:rFonts w:ascii="Arial" w:hAnsi="Arial" w:cs="Arial"/>
            <w:sz w:val="22"/>
          </w:rPr>
          <w:fldChar w:fldCharType="end"/>
        </w:r>
      </w:hyperlink>
      <w:r w:rsidRPr="007625E0">
        <w:rPr>
          <w:rFonts w:ascii="Arial" w:hAnsi="Arial" w:cs="Arial"/>
          <w:sz w:val="22"/>
        </w:rPr>
        <w:t xml:space="preserve"> while others struggle to ambulate at walking speeds sufficient for independence in the community.</w:t>
      </w:r>
      <w:r w:rsidR="007768C5">
        <w:rPr>
          <w:rFonts w:ascii="Arial" w:hAnsi="Arial" w:cs="Arial"/>
          <w:sz w:val="22"/>
        </w:rPr>
        <w:t xml:space="preserve"> </w:t>
      </w:r>
      <w:r w:rsidR="003E2662">
        <w:rPr>
          <w:rFonts w:ascii="Arial" w:hAnsi="Arial" w:cs="Arial"/>
          <w:sz w:val="22"/>
        </w:rPr>
        <w:t>Our team has developed a p</w:t>
      </w:r>
      <w:r w:rsidRPr="007625E0">
        <w:rPr>
          <w:rFonts w:ascii="Arial" w:hAnsi="Arial" w:cs="Arial"/>
          <w:sz w:val="22"/>
        </w:rPr>
        <w:t xml:space="preserve">ersonalized reference charts (PRCs) </w:t>
      </w:r>
      <w:r w:rsidR="00910FD1">
        <w:rPr>
          <w:rFonts w:ascii="Arial" w:hAnsi="Arial" w:cs="Arial"/>
          <w:sz w:val="22"/>
        </w:rPr>
        <w:t xml:space="preserve">that </w:t>
      </w:r>
      <w:r w:rsidRPr="007625E0">
        <w:rPr>
          <w:rFonts w:ascii="Arial" w:hAnsi="Arial" w:cs="Arial"/>
          <w:sz w:val="22"/>
        </w:rPr>
        <w:t>offer</w:t>
      </w:r>
      <w:r w:rsidR="00910FD1">
        <w:rPr>
          <w:rFonts w:ascii="Arial" w:hAnsi="Arial" w:cs="Arial"/>
          <w:sz w:val="22"/>
        </w:rPr>
        <w:t>s</w:t>
      </w:r>
      <w:r w:rsidRPr="007625E0">
        <w:rPr>
          <w:rFonts w:ascii="Arial" w:hAnsi="Arial" w:cs="Arial"/>
          <w:sz w:val="22"/>
        </w:rPr>
        <w:t xml:space="preserve"> a novel approach to precision monitoring and decision making at an individual level (AHRQ R0</w:t>
      </w:r>
      <w:r w:rsidR="004C4605">
        <w:rPr>
          <w:rFonts w:ascii="Arial" w:hAnsi="Arial" w:cs="Arial"/>
          <w:sz w:val="22"/>
        </w:rPr>
        <w:t>1</w:t>
      </w:r>
      <w:r w:rsidRPr="007625E0">
        <w:rPr>
          <w:rFonts w:ascii="Arial" w:hAnsi="Arial" w:cs="Arial"/>
          <w:sz w:val="22"/>
        </w:rPr>
        <w:t xml:space="preserve"> </w:t>
      </w:r>
      <w:r w:rsidR="004C4605">
        <w:rPr>
          <w:rFonts w:ascii="Arial" w:hAnsi="Arial" w:cs="Arial"/>
          <w:sz w:val="22"/>
        </w:rPr>
        <w:t>XXXXX</w:t>
      </w:r>
      <w:r w:rsidRPr="007625E0">
        <w:rPr>
          <w:rFonts w:ascii="Arial" w:hAnsi="Arial" w:cs="Arial"/>
          <w:sz w:val="22"/>
        </w:rPr>
        <w:t xml:space="preserve">). The central idea </w:t>
      </w:r>
      <w:r w:rsidR="00245B38">
        <w:rPr>
          <w:rFonts w:ascii="Arial" w:hAnsi="Arial" w:cs="Arial"/>
          <w:sz w:val="22"/>
        </w:rPr>
        <w:t xml:space="preserve">of this </w:t>
      </w:r>
      <w:r w:rsidR="00245B38" w:rsidRPr="007625E0">
        <w:rPr>
          <w:rFonts w:ascii="Arial" w:hAnsi="Arial" w:cs="Arial"/>
          <w:sz w:val="22"/>
        </w:rPr>
        <w:t>“patients-like-me”</w:t>
      </w:r>
      <w:r w:rsidR="00910E3B">
        <w:rPr>
          <w:rFonts w:ascii="Arial" w:hAnsi="Arial" w:cs="Arial"/>
          <w:sz w:val="22"/>
        </w:rPr>
        <w:t xml:space="preserve"> approach</w:t>
      </w:r>
      <w:r w:rsidR="00245B38">
        <w:rPr>
          <w:rFonts w:ascii="Arial" w:hAnsi="Arial" w:cs="Arial"/>
          <w:sz w:val="22"/>
        </w:rPr>
        <w:t xml:space="preserve"> </w:t>
      </w:r>
      <w:r w:rsidRPr="007625E0">
        <w:rPr>
          <w:rFonts w:ascii="Arial" w:hAnsi="Arial" w:cs="Arial"/>
          <w:sz w:val="22"/>
        </w:rPr>
        <w:t xml:space="preserve">is to identify historical patients who are </w:t>
      </w:r>
      <w:proofErr w:type="gramStart"/>
      <w:r w:rsidRPr="007625E0">
        <w:rPr>
          <w:rFonts w:ascii="Arial" w:hAnsi="Arial" w:cs="Arial"/>
          <w:sz w:val="22"/>
        </w:rPr>
        <w:t>similar to</w:t>
      </w:r>
      <w:proofErr w:type="gramEnd"/>
      <w:r w:rsidRPr="007625E0">
        <w:rPr>
          <w:rFonts w:ascii="Arial" w:hAnsi="Arial" w:cs="Arial"/>
          <w:sz w:val="22"/>
        </w:rPr>
        <w:t xml:space="preserve"> a new patient and to use the recovery data of these historical patients to generate an estimate of postoperative recovery for the new patient. </w:t>
      </w:r>
      <w:r w:rsidR="006D2495">
        <w:rPr>
          <w:rFonts w:ascii="Arial" w:hAnsi="Arial" w:cs="Arial"/>
          <w:sz w:val="22"/>
        </w:rPr>
        <w:t>The</w:t>
      </w:r>
      <w:r w:rsidRPr="007625E0">
        <w:rPr>
          <w:rFonts w:ascii="Arial" w:hAnsi="Arial" w:cs="Arial"/>
          <w:sz w:val="22"/>
        </w:rPr>
        <w:t xml:space="preserve"> analytical approach is based on “curve matching,” which has been used to estimate childhood growth.</w:t>
      </w:r>
      <w:hyperlink w:anchor="_ENREF_10" w:tooltip="van Buuren, 2014 #125" w:history="1">
        <w:r w:rsidRPr="007625E0">
          <w:rPr>
            <w:rFonts w:ascii="Arial" w:hAnsi="Arial" w:cs="Arial"/>
            <w:sz w:val="22"/>
          </w:rPr>
          <w:fldChar w:fldCharType="begin"/>
        </w:r>
        <w:r w:rsidRPr="007625E0">
          <w:rPr>
            <w:rFonts w:ascii="Arial" w:hAnsi="Arial" w:cs="Arial"/>
            <w:sz w:val="22"/>
          </w:rPr>
          <w:instrText xml:space="preserve"> ADDIN EN.CITE &lt;EndNote&gt;&lt;Cite&gt;&lt;Author&gt;van Buuren&lt;/Author&gt;&lt;Year&gt;2014&lt;/Year&gt;&lt;RecNum&gt;125&lt;/RecNum&gt;&lt;DisplayText&gt;&lt;style face="superscript"&gt;10&lt;/style&gt;&lt;/DisplayText&gt;&lt;record&gt;&lt;rec-number&gt;125&lt;/rec-number&gt;&lt;foreign-keys&gt;&lt;key app="EN" db-id="tfxa2apde0r9rnexde5x52tnv20wrxa9a505"&gt;125&lt;/key&gt;&lt;/foreign-keys&gt;&lt;ref-type name="Journal Article"&gt;17&lt;/ref-type&gt;&lt;contributors&gt;&lt;authors&gt;&lt;author&gt;van Buuren, S.&lt;/author&gt;&lt;/authors&gt;&lt;/contributors&gt;&lt;auth-address&gt;Netherlands Organization for Applied Scientific Research TNO, Leiden, and Department of Methodology and Statistics, FSS, University of Utrecht, Utrecht, The Netherlands.&lt;/auth-address&gt;&lt;titles&gt;&lt;title&gt;Curve matching: a data-driven technique to improve individual prediction of childhood growth&lt;/title&gt;&lt;secondary-title&gt;Ann Nutr Metab&lt;/secondary-title&gt;&lt;alt-title&gt;Annals of nutrition &amp;amp; metabolism&lt;/alt-title&gt;&lt;/titles&gt;&lt;periodical&gt;&lt;full-title&gt;Ann Nutr Metab&lt;/full-title&gt;&lt;abbr-1&gt;Annals of nutrition &amp;amp; metabolism&lt;/abbr-1&gt;&lt;/periodical&gt;&lt;alt-periodical&gt;&lt;full-title&gt;Ann Nutr Metab&lt;/full-title&gt;&lt;abbr-1&gt;Annals of nutrition &amp;amp; metabolism&lt;/abbr-1&gt;&lt;/alt-periodical&gt;&lt;pages&gt;227-33&lt;/pages&gt;&lt;volume&gt;65&lt;/volume&gt;&lt;number&gt;2-3&lt;/number&gt;&lt;keywords&gt;&lt;keyword&gt;Child Development/*physiology&lt;/keyword&gt;&lt;keyword&gt;Databases, Factual&lt;/keyword&gt;&lt;keyword&gt;*Growth Charts&lt;/keyword&gt;&lt;keyword&gt;Humans&lt;/keyword&gt;&lt;keyword&gt;Infant&lt;/keyword&gt;&lt;keyword&gt;Infant, Premature/growth &amp;amp; development&lt;/keyword&gt;&lt;keyword&gt;Male&lt;/keyword&gt;&lt;/keywords&gt;&lt;dates&gt;&lt;year&gt;2014&lt;/year&gt;&lt;/dates&gt;&lt;isbn&gt;1421-9697 (Electronic)&amp;#xD;0250-6807 (Linking)&lt;/isbn&gt;&lt;accession-num&gt;25413662&lt;/accession-num&gt;&lt;urls&gt;&lt;related-urls&gt;&lt;url&gt;http://www.ncbi.nlm.nih.gov/pubmed/25413662&lt;/url&gt;&lt;/related-urls&gt;&lt;/urls&gt;&lt;electronic-resource-num&gt;10.1159/000365398&lt;/electronic-resource-num&gt;&lt;/record&gt;&lt;/Cite&gt;&lt;/EndNote&gt;</w:instrText>
        </w:r>
        <w:r w:rsidRPr="007625E0">
          <w:rPr>
            <w:rFonts w:ascii="Arial" w:hAnsi="Arial" w:cs="Arial"/>
            <w:sz w:val="22"/>
          </w:rPr>
          <w:fldChar w:fldCharType="separate"/>
        </w:r>
        <w:r w:rsidRPr="007625E0">
          <w:rPr>
            <w:rFonts w:ascii="Arial" w:hAnsi="Arial" w:cs="Arial"/>
            <w:noProof/>
            <w:sz w:val="22"/>
            <w:vertAlign w:val="superscript"/>
          </w:rPr>
          <w:t>10</w:t>
        </w:r>
        <w:r w:rsidRPr="007625E0">
          <w:rPr>
            <w:rFonts w:ascii="Arial" w:hAnsi="Arial" w:cs="Arial"/>
            <w:sz w:val="22"/>
          </w:rPr>
          <w:fldChar w:fldCharType="end"/>
        </w:r>
      </w:hyperlink>
      <w:r w:rsidRPr="007625E0">
        <w:rPr>
          <w:rFonts w:ascii="Arial" w:hAnsi="Arial" w:cs="Arial"/>
          <w:sz w:val="22"/>
        </w:rPr>
        <w:t xml:space="preserve"> </w:t>
      </w:r>
      <w:commentRangeStart w:id="2"/>
      <w:r w:rsidRPr="007625E0">
        <w:rPr>
          <w:rFonts w:ascii="Arial" w:hAnsi="Arial" w:cs="Arial"/>
          <w:sz w:val="22"/>
        </w:rPr>
        <w:t xml:space="preserve">Our work suggests that PRCs are precise and accurate. </w:t>
      </w:r>
      <w:commentRangeEnd w:id="2"/>
      <w:r w:rsidR="00345BC2">
        <w:rPr>
          <w:rStyle w:val="CommentReference"/>
        </w:rPr>
        <w:commentReference w:id="2"/>
      </w:r>
      <w:r w:rsidR="00D77F00">
        <w:rPr>
          <w:rFonts w:ascii="Arial" w:hAnsi="Arial" w:cs="Arial"/>
          <w:sz w:val="22"/>
        </w:rPr>
        <w:t>However, this approach has not been compared to other statistical methods that</w:t>
      </w:r>
      <w:r w:rsidR="00A84C93">
        <w:rPr>
          <w:rFonts w:ascii="Arial" w:hAnsi="Arial" w:cs="Arial"/>
          <w:sz w:val="22"/>
        </w:rPr>
        <w:t xml:space="preserve"> are simpler and</w:t>
      </w:r>
      <w:r w:rsidR="00D77F00">
        <w:rPr>
          <w:rFonts w:ascii="Arial" w:hAnsi="Arial" w:cs="Arial"/>
          <w:sz w:val="22"/>
        </w:rPr>
        <w:t xml:space="preserve"> could provide similar prediction curves. </w:t>
      </w:r>
      <w:r w:rsidR="00B31AB4">
        <w:rPr>
          <w:rFonts w:ascii="Arial" w:hAnsi="Arial" w:cs="Arial"/>
          <w:sz w:val="22"/>
        </w:rPr>
        <w:t>We propose to address this gap by comparing the PRCs to l</w:t>
      </w:r>
      <w:r w:rsidR="005A25FC">
        <w:rPr>
          <w:rFonts w:ascii="Arial" w:hAnsi="Arial" w:cs="Arial"/>
          <w:sz w:val="22"/>
        </w:rPr>
        <w:t>inear mixed</w:t>
      </w:r>
      <w:r w:rsidR="00B31AB4">
        <w:rPr>
          <w:rFonts w:ascii="Arial" w:hAnsi="Arial" w:cs="Arial"/>
          <w:sz w:val="22"/>
        </w:rPr>
        <w:t xml:space="preserve"> models </w:t>
      </w:r>
      <w:r w:rsidR="00586416">
        <w:rPr>
          <w:rFonts w:ascii="Arial" w:hAnsi="Arial" w:cs="Arial"/>
          <w:sz w:val="22"/>
        </w:rPr>
        <w:t xml:space="preserve">(LMM) </w:t>
      </w:r>
      <w:r w:rsidR="00B31AB4">
        <w:rPr>
          <w:rFonts w:ascii="Arial" w:hAnsi="Arial" w:cs="Arial"/>
          <w:sz w:val="22"/>
        </w:rPr>
        <w:t xml:space="preserve">that predict the trajectory of recovery for patients after TKA. </w:t>
      </w:r>
      <w:commentRangeEnd w:id="1"/>
      <w:r w:rsidR="00EC5141">
        <w:rPr>
          <w:rStyle w:val="CommentReference"/>
        </w:rPr>
        <w:commentReference w:id="1"/>
      </w:r>
    </w:p>
    <w:p w14:paraId="4A0EAED9" w14:textId="118CD5C1" w:rsidR="00FD0489" w:rsidRDefault="00FD0489" w:rsidP="00F0064B">
      <w:pPr>
        <w:spacing w:before="80" w:after="0" w:line="240" w:lineRule="auto"/>
        <w:jc w:val="both"/>
        <w:rPr>
          <w:rFonts w:ascii="Arial" w:hAnsi="Arial" w:cs="Arial"/>
          <w:sz w:val="22"/>
        </w:rPr>
      </w:pPr>
      <w:r>
        <w:rPr>
          <w:rFonts w:ascii="Arial" w:hAnsi="Arial" w:cs="Arial"/>
          <w:sz w:val="22"/>
        </w:rPr>
        <w:t>Even though we have shown that the PRC approach works</w:t>
      </w:r>
      <w:r w:rsidR="00EC334B">
        <w:rPr>
          <w:rFonts w:ascii="Arial" w:hAnsi="Arial" w:cs="Arial"/>
          <w:sz w:val="22"/>
        </w:rPr>
        <w:t xml:space="preserve"> well</w:t>
      </w:r>
      <w:r>
        <w:rPr>
          <w:rFonts w:ascii="Arial" w:hAnsi="Arial" w:cs="Arial"/>
          <w:sz w:val="22"/>
        </w:rPr>
        <w:t xml:space="preserve"> in our dataset there might be other scenarios where similar approaches, perhaps simpler to implement, work just as well or </w:t>
      </w:r>
      <w:r w:rsidR="00B06A49">
        <w:rPr>
          <w:rFonts w:ascii="Arial" w:hAnsi="Arial" w:cs="Arial"/>
          <w:sz w:val="22"/>
        </w:rPr>
        <w:t xml:space="preserve">there could be scenarios where the </w:t>
      </w:r>
      <w:del w:id="3" w:author="Graber, Jeremy" w:date="2021-07-24T09:28:00Z">
        <w:r w:rsidR="00B06A49" w:rsidDel="00B33457">
          <w:rPr>
            <w:rFonts w:ascii="Arial" w:hAnsi="Arial" w:cs="Arial"/>
            <w:sz w:val="22"/>
          </w:rPr>
          <w:delText>PCR</w:delText>
        </w:r>
      </w:del>
      <w:ins w:id="4" w:author="Graber, Jeremy" w:date="2021-07-24T09:28:00Z">
        <w:r w:rsidR="00B33457">
          <w:rPr>
            <w:rFonts w:ascii="Arial" w:hAnsi="Arial" w:cs="Arial"/>
            <w:sz w:val="22"/>
          </w:rPr>
          <w:t>PRC</w:t>
        </w:r>
      </w:ins>
      <w:r w:rsidR="00B06A49">
        <w:rPr>
          <w:rFonts w:ascii="Arial" w:hAnsi="Arial" w:cs="Arial"/>
          <w:sz w:val="22"/>
        </w:rPr>
        <w:t xml:space="preserve"> might work substantially better than simpler approaches</w:t>
      </w:r>
      <w:r w:rsidR="00E838BC">
        <w:rPr>
          <w:rFonts w:ascii="Arial" w:hAnsi="Arial" w:cs="Arial"/>
          <w:sz w:val="22"/>
        </w:rPr>
        <w:t xml:space="preserve">. </w:t>
      </w:r>
      <w:r w:rsidR="004755CF">
        <w:rPr>
          <w:rFonts w:ascii="Arial" w:hAnsi="Arial" w:cs="Arial"/>
          <w:sz w:val="22"/>
        </w:rPr>
        <w:t xml:space="preserve">The PRC approach </w:t>
      </w:r>
      <w:r w:rsidR="00C0479E">
        <w:rPr>
          <w:rFonts w:ascii="Arial" w:hAnsi="Arial" w:cs="Arial"/>
          <w:sz w:val="22"/>
        </w:rPr>
        <w:t>needs to define a fixed time at which</w:t>
      </w:r>
      <w:r w:rsidR="004755CF">
        <w:rPr>
          <w:rFonts w:ascii="Arial" w:hAnsi="Arial" w:cs="Arial"/>
          <w:sz w:val="22"/>
        </w:rPr>
        <w:t xml:space="preserve"> matches a</w:t>
      </w:r>
      <w:r w:rsidR="00C0479E">
        <w:rPr>
          <w:rFonts w:ascii="Arial" w:hAnsi="Arial" w:cs="Arial"/>
          <w:sz w:val="22"/>
        </w:rPr>
        <w:t>re chosen</w:t>
      </w:r>
      <w:r w:rsidR="00152730">
        <w:rPr>
          <w:rFonts w:ascii="Arial" w:hAnsi="Arial" w:cs="Arial"/>
          <w:sz w:val="22"/>
        </w:rPr>
        <w:t xml:space="preserve">, which could be for example </w:t>
      </w:r>
      <w:commentRangeStart w:id="5"/>
      <w:r w:rsidR="00152730">
        <w:rPr>
          <w:rFonts w:ascii="Arial" w:hAnsi="Arial" w:cs="Arial"/>
          <w:sz w:val="22"/>
        </w:rPr>
        <w:t>90 days after surgery</w:t>
      </w:r>
      <w:commentRangeEnd w:id="5"/>
      <w:r w:rsidR="00E016ED">
        <w:rPr>
          <w:rStyle w:val="CommentReference"/>
        </w:rPr>
        <w:commentReference w:id="5"/>
      </w:r>
      <w:r w:rsidR="00152730">
        <w:rPr>
          <w:rFonts w:ascii="Arial" w:hAnsi="Arial" w:cs="Arial"/>
          <w:sz w:val="22"/>
        </w:rPr>
        <w:t xml:space="preserve">. </w:t>
      </w:r>
      <w:r w:rsidR="005D029A">
        <w:rPr>
          <w:rFonts w:ascii="Arial" w:hAnsi="Arial" w:cs="Arial"/>
          <w:sz w:val="22"/>
        </w:rPr>
        <w:t xml:space="preserve">We propose a </w:t>
      </w:r>
      <w:r w:rsidR="0079493E">
        <w:rPr>
          <w:rFonts w:ascii="Arial" w:hAnsi="Arial" w:cs="Arial"/>
          <w:sz w:val="22"/>
        </w:rPr>
        <w:t>dynamic predict</w:t>
      </w:r>
      <w:r w:rsidR="000154DD">
        <w:rPr>
          <w:rFonts w:ascii="Arial" w:hAnsi="Arial" w:cs="Arial"/>
          <w:sz w:val="22"/>
        </w:rPr>
        <w:t>ed trajectory based on</w:t>
      </w:r>
      <w:r w:rsidR="0079493E">
        <w:rPr>
          <w:rFonts w:ascii="Arial" w:hAnsi="Arial" w:cs="Arial"/>
          <w:sz w:val="22"/>
        </w:rPr>
        <w:t xml:space="preserve"> LMM that will use </w:t>
      </w:r>
      <w:commentRangeStart w:id="6"/>
      <w:commentRangeStart w:id="7"/>
      <w:r w:rsidR="0079493E">
        <w:rPr>
          <w:rFonts w:ascii="Arial" w:hAnsi="Arial" w:cs="Arial"/>
          <w:sz w:val="22"/>
        </w:rPr>
        <w:t>data up to the fixed time (</w:t>
      </w:r>
      <w:proofErr w:type="gramStart"/>
      <w:r w:rsidR="0079493E">
        <w:rPr>
          <w:rFonts w:ascii="Arial" w:hAnsi="Arial" w:cs="Arial"/>
          <w:sz w:val="22"/>
        </w:rPr>
        <w:t>e.g.</w:t>
      </w:r>
      <w:proofErr w:type="gramEnd"/>
      <w:r w:rsidR="0079493E">
        <w:rPr>
          <w:rFonts w:ascii="Arial" w:hAnsi="Arial" w:cs="Arial"/>
          <w:sz w:val="22"/>
        </w:rPr>
        <w:t xml:space="preserve"> 90 days) </w:t>
      </w:r>
      <w:commentRangeEnd w:id="6"/>
      <w:r w:rsidR="00826C8A">
        <w:rPr>
          <w:rStyle w:val="CommentReference"/>
        </w:rPr>
        <w:commentReference w:id="6"/>
      </w:r>
      <w:commentRangeEnd w:id="7"/>
      <w:r w:rsidR="00EC5141">
        <w:rPr>
          <w:rStyle w:val="CommentReference"/>
        </w:rPr>
        <w:commentReference w:id="7"/>
      </w:r>
      <w:r w:rsidR="0079493E">
        <w:rPr>
          <w:rFonts w:ascii="Arial" w:hAnsi="Arial" w:cs="Arial"/>
          <w:sz w:val="22"/>
        </w:rPr>
        <w:t>and would provide a</w:t>
      </w:r>
      <w:r w:rsidR="00BB52BE">
        <w:rPr>
          <w:rFonts w:ascii="Arial" w:hAnsi="Arial" w:cs="Arial"/>
          <w:sz w:val="22"/>
        </w:rPr>
        <w:t xml:space="preserve">n individual-specific trajectory which would be useful after 90 days. </w:t>
      </w:r>
      <w:r w:rsidR="00442E44">
        <w:rPr>
          <w:rFonts w:ascii="Arial" w:hAnsi="Arial" w:cs="Arial"/>
          <w:sz w:val="22"/>
        </w:rPr>
        <w:t>A key challenge in prediction for new individuals in the context of LMM is prediction of the individual level of heterogeneity</w:t>
      </w:r>
      <w:r w:rsidR="005B54D2">
        <w:rPr>
          <w:rFonts w:ascii="Arial" w:hAnsi="Arial" w:cs="Arial"/>
          <w:sz w:val="22"/>
        </w:rPr>
        <w:t xml:space="preserve"> (</w:t>
      </w:r>
      <w:r w:rsidR="005B54D2" w:rsidRPr="005B54D2">
        <w:rPr>
          <w:rFonts w:ascii="Arial" w:hAnsi="Arial" w:cs="Arial"/>
          <w:i/>
          <w:iCs/>
          <w:sz w:val="22"/>
        </w:rPr>
        <w:t>random effects</w:t>
      </w:r>
      <w:r w:rsidR="005B54D2">
        <w:rPr>
          <w:rFonts w:ascii="Arial" w:hAnsi="Arial" w:cs="Arial"/>
          <w:sz w:val="22"/>
        </w:rPr>
        <w:t xml:space="preserve"> in statistical terms)</w:t>
      </w:r>
      <w:r w:rsidR="00442E44">
        <w:rPr>
          <w:rFonts w:ascii="Arial" w:hAnsi="Arial" w:cs="Arial"/>
          <w:sz w:val="22"/>
        </w:rPr>
        <w:t xml:space="preserve"> for a new individual</w:t>
      </w:r>
      <w:r w:rsidR="00784AE5">
        <w:rPr>
          <w:rFonts w:ascii="Arial" w:hAnsi="Arial" w:cs="Arial"/>
          <w:sz w:val="22"/>
        </w:rPr>
        <w:t xml:space="preserve">; this is often </w:t>
      </w:r>
      <w:r w:rsidR="00B31237">
        <w:rPr>
          <w:rFonts w:ascii="Arial" w:hAnsi="Arial" w:cs="Arial"/>
          <w:sz w:val="22"/>
        </w:rPr>
        <w:t>handled</w:t>
      </w:r>
      <w:r w:rsidR="00810F2D">
        <w:rPr>
          <w:rFonts w:ascii="Arial" w:hAnsi="Arial" w:cs="Arial"/>
          <w:sz w:val="22"/>
        </w:rPr>
        <w:t>, as proposed here,</w:t>
      </w:r>
      <w:r w:rsidR="00784AE5">
        <w:rPr>
          <w:rFonts w:ascii="Arial" w:hAnsi="Arial" w:cs="Arial"/>
          <w:sz w:val="22"/>
        </w:rPr>
        <w:t xml:space="preserve"> by using some partial, </w:t>
      </w:r>
      <w:proofErr w:type="gramStart"/>
      <w:r w:rsidR="00784AE5">
        <w:rPr>
          <w:rFonts w:ascii="Arial" w:hAnsi="Arial" w:cs="Arial"/>
          <w:sz w:val="22"/>
        </w:rPr>
        <w:t>e.g.</w:t>
      </w:r>
      <w:proofErr w:type="gramEnd"/>
      <w:r w:rsidR="00784AE5">
        <w:rPr>
          <w:rFonts w:ascii="Arial" w:hAnsi="Arial" w:cs="Arial"/>
          <w:sz w:val="22"/>
        </w:rPr>
        <w:t xml:space="preserve"> first time point of the trajectory, information of the new individual</w:t>
      </w:r>
      <w:r w:rsidR="00442E44">
        <w:rPr>
          <w:rFonts w:ascii="Arial" w:hAnsi="Arial" w:cs="Arial"/>
          <w:sz w:val="22"/>
        </w:rPr>
        <w:t>.</w:t>
      </w:r>
    </w:p>
    <w:p w14:paraId="2A902A87" w14:textId="62F0F965" w:rsidR="00A45D5B" w:rsidRPr="00AA1F69" w:rsidRDefault="00F540A1" w:rsidP="00992211">
      <w:pPr>
        <w:spacing w:before="80" w:after="0" w:line="240" w:lineRule="auto"/>
        <w:jc w:val="both"/>
        <w:rPr>
          <w:rFonts w:ascii="Calibri" w:hAnsi="Calibri"/>
          <w:sz w:val="22"/>
        </w:rPr>
      </w:pPr>
      <w:r>
        <w:rPr>
          <w:rFonts w:ascii="Arial" w:hAnsi="Arial" w:cs="Arial"/>
          <w:color w:val="131413"/>
          <w:sz w:val="22"/>
          <w:lang w:eastAsia="en-US"/>
        </w:rPr>
        <w:t xml:space="preserve">To compare the performance of the </w:t>
      </w:r>
      <w:del w:id="8" w:author="Graber, Jeremy" w:date="2021-07-24T09:28:00Z">
        <w:r w:rsidDel="00B33457">
          <w:rPr>
            <w:rFonts w:ascii="Arial" w:hAnsi="Arial" w:cs="Arial"/>
            <w:color w:val="131413"/>
            <w:sz w:val="22"/>
            <w:lang w:eastAsia="en-US"/>
          </w:rPr>
          <w:delText>PCR</w:delText>
        </w:r>
      </w:del>
      <w:ins w:id="9" w:author="Graber, Jeremy" w:date="2021-07-24T09:28:00Z">
        <w:r w:rsidR="00B33457">
          <w:rPr>
            <w:rFonts w:ascii="Arial" w:hAnsi="Arial" w:cs="Arial"/>
            <w:color w:val="131413"/>
            <w:sz w:val="22"/>
            <w:lang w:eastAsia="en-US"/>
          </w:rPr>
          <w:t>PRCPRC</w:t>
        </w:r>
      </w:ins>
      <w:r>
        <w:rPr>
          <w:rFonts w:ascii="Arial" w:hAnsi="Arial" w:cs="Arial"/>
          <w:color w:val="131413"/>
          <w:sz w:val="22"/>
          <w:lang w:eastAsia="en-US"/>
        </w:rPr>
        <w:t xml:space="preserve"> approach to other statistical methods,</w:t>
      </w:r>
      <w:r w:rsidR="00062ABF">
        <w:rPr>
          <w:rFonts w:ascii="Arial" w:hAnsi="Arial" w:cs="Arial"/>
          <w:color w:val="131413"/>
          <w:sz w:val="22"/>
          <w:lang w:eastAsia="en-US"/>
        </w:rPr>
        <w:t xml:space="preserve"> </w:t>
      </w:r>
      <w:r>
        <w:rPr>
          <w:rFonts w:ascii="Arial" w:hAnsi="Arial" w:cs="Arial"/>
          <w:color w:val="131413"/>
          <w:sz w:val="22"/>
          <w:lang w:eastAsia="en-US"/>
        </w:rPr>
        <w:t>w</w:t>
      </w:r>
      <w:r w:rsidR="007F4EC4">
        <w:rPr>
          <w:rFonts w:ascii="Arial" w:hAnsi="Arial" w:cs="Arial"/>
          <w:sz w:val="22"/>
        </w:rPr>
        <w:t xml:space="preserve">e propose the following </w:t>
      </w:r>
      <w:r w:rsidR="00B37EC0" w:rsidRPr="2A7AF752">
        <w:rPr>
          <w:rFonts w:ascii="Arial" w:hAnsi="Arial" w:cs="Arial"/>
          <w:sz w:val="22"/>
        </w:rPr>
        <w:t>aims:</w:t>
      </w:r>
    </w:p>
    <w:p w14:paraId="6D677AC6" w14:textId="42FA8C20" w:rsidR="007F1E11" w:rsidRDefault="00F840D3" w:rsidP="007F1E11">
      <w:pPr>
        <w:spacing w:before="80" w:after="0" w:line="240" w:lineRule="auto"/>
        <w:jc w:val="both"/>
        <w:rPr>
          <w:rFonts w:ascii="Arial" w:hAnsi="Arial" w:cs="Arial"/>
          <w:sz w:val="22"/>
        </w:rPr>
      </w:pPr>
      <w:r w:rsidRPr="0035312E">
        <w:rPr>
          <w:rFonts w:ascii="Arial" w:hAnsi="Arial" w:cs="Arial"/>
          <w:b/>
          <w:bCs/>
          <w:sz w:val="22"/>
        </w:rPr>
        <w:t xml:space="preserve">Specific </w:t>
      </w:r>
      <w:r w:rsidR="00972E5E">
        <w:rPr>
          <w:rFonts w:ascii="Arial" w:eastAsia="Calibri" w:hAnsi="Arial" w:cs="Arial"/>
          <w:b/>
          <w:bCs/>
          <w:sz w:val="22"/>
        </w:rPr>
        <w:t>A</w:t>
      </w:r>
      <w:r w:rsidRPr="2A7AF752">
        <w:rPr>
          <w:rFonts w:ascii="Arial" w:eastAsia="Calibri" w:hAnsi="Arial" w:cs="Arial"/>
          <w:b/>
          <w:bCs/>
          <w:sz w:val="22"/>
        </w:rPr>
        <w:t>im</w:t>
      </w:r>
      <w:r w:rsidRPr="2A7AF752">
        <w:rPr>
          <w:rFonts w:ascii="Arial" w:hAnsi="Arial" w:cs="Arial"/>
          <w:b/>
          <w:bCs/>
          <w:sz w:val="22"/>
        </w:rPr>
        <w:t xml:space="preserve"> 1</w:t>
      </w:r>
      <w:r w:rsidRPr="2A7AF752">
        <w:rPr>
          <w:rFonts w:ascii="Arial" w:hAnsi="Arial" w:cs="Arial"/>
          <w:i/>
          <w:iCs/>
          <w:sz w:val="22"/>
        </w:rPr>
        <w:t>:</w:t>
      </w:r>
      <w:r w:rsidR="002F6D51">
        <w:rPr>
          <w:rFonts w:ascii="Arial" w:hAnsi="Arial" w:cs="Arial"/>
          <w:i/>
          <w:iCs/>
          <w:sz w:val="22"/>
        </w:rPr>
        <w:t xml:space="preserve"> </w:t>
      </w:r>
      <w:r w:rsidR="00CC51FD">
        <w:rPr>
          <w:rFonts w:ascii="Arial" w:eastAsia="Calibri" w:hAnsi="Arial" w:cs="Arial"/>
          <w:sz w:val="22"/>
        </w:rPr>
        <w:t xml:space="preserve">Apply </w:t>
      </w:r>
      <w:r w:rsidR="00846362">
        <w:rPr>
          <w:rFonts w:ascii="Arial" w:eastAsia="Calibri" w:hAnsi="Arial" w:cs="Arial"/>
          <w:sz w:val="22"/>
        </w:rPr>
        <w:t xml:space="preserve">both </w:t>
      </w:r>
      <w:r w:rsidR="00CC51FD">
        <w:rPr>
          <w:rFonts w:ascii="Arial" w:eastAsia="Calibri" w:hAnsi="Arial" w:cs="Arial"/>
          <w:sz w:val="22"/>
        </w:rPr>
        <w:t xml:space="preserve">the </w:t>
      </w:r>
      <w:del w:id="10" w:author="Graber, Jeremy" w:date="2021-07-24T09:28:00Z">
        <w:r w:rsidR="00CC51FD" w:rsidDel="00B33457">
          <w:rPr>
            <w:rFonts w:ascii="Arial" w:eastAsia="Calibri" w:hAnsi="Arial" w:cs="Arial"/>
            <w:sz w:val="22"/>
          </w:rPr>
          <w:delText>PCR</w:delText>
        </w:r>
      </w:del>
      <w:ins w:id="11" w:author="Graber, Jeremy" w:date="2021-07-24T09:28:00Z">
        <w:r w:rsidR="00B33457">
          <w:rPr>
            <w:rFonts w:ascii="Arial" w:eastAsia="Calibri" w:hAnsi="Arial" w:cs="Arial"/>
            <w:sz w:val="22"/>
          </w:rPr>
          <w:t>PRC</w:t>
        </w:r>
      </w:ins>
      <w:r w:rsidR="00CC51FD">
        <w:rPr>
          <w:rFonts w:ascii="Arial" w:eastAsia="Calibri" w:hAnsi="Arial" w:cs="Arial"/>
          <w:sz w:val="22"/>
        </w:rPr>
        <w:t xml:space="preserve"> methodology </w:t>
      </w:r>
      <w:r w:rsidR="00846362">
        <w:rPr>
          <w:rFonts w:ascii="Arial" w:eastAsia="Calibri" w:hAnsi="Arial" w:cs="Arial"/>
          <w:sz w:val="22"/>
        </w:rPr>
        <w:t xml:space="preserve">and dynamic prediction based on LMM </w:t>
      </w:r>
      <w:r w:rsidR="00CC51FD">
        <w:rPr>
          <w:rFonts w:ascii="Arial" w:eastAsia="Calibri" w:hAnsi="Arial" w:cs="Arial"/>
          <w:sz w:val="22"/>
        </w:rPr>
        <w:t xml:space="preserve">to two datasets </w:t>
      </w:r>
      <w:r w:rsidR="001E78BC">
        <w:rPr>
          <w:rFonts w:ascii="Arial" w:eastAsia="Calibri" w:hAnsi="Arial" w:cs="Arial"/>
          <w:sz w:val="22"/>
        </w:rPr>
        <w:t>tracking rehabilitation o</w:t>
      </w:r>
      <w:r w:rsidR="006C38B2">
        <w:rPr>
          <w:rFonts w:ascii="Arial" w:eastAsia="Calibri" w:hAnsi="Arial" w:cs="Arial"/>
          <w:sz w:val="22"/>
        </w:rPr>
        <w:t>u</w:t>
      </w:r>
      <w:r w:rsidR="001E78BC">
        <w:rPr>
          <w:rFonts w:ascii="Arial" w:eastAsia="Calibri" w:hAnsi="Arial" w:cs="Arial"/>
          <w:sz w:val="22"/>
        </w:rPr>
        <w:t>tcomes</w:t>
      </w:r>
      <w:r w:rsidR="00CC51FD">
        <w:rPr>
          <w:rFonts w:ascii="Arial" w:eastAsia="Calibri" w:hAnsi="Arial" w:cs="Arial"/>
          <w:sz w:val="22"/>
        </w:rPr>
        <w:t xml:space="preserve">: TKA with TUG as outcome and </w:t>
      </w:r>
      <w:commentRangeStart w:id="12"/>
      <w:r w:rsidR="00CC51FD">
        <w:rPr>
          <w:rFonts w:ascii="Arial" w:eastAsia="Calibri" w:hAnsi="Arial" w:cs="Arial"/>
          <w:sz w:val="22"/>
        </w:rPr>
        <w:t>Jeremy’s dataset</w:t>
      </w:r>
      <w:r w:rsidR="00B43500">
        <w:rPr>
          <w:rFonts w:ascii="Arial" w:eastAsia="Calibri" w:hAnsi="Arial" w:cs="Arial"/>
          <w:sz w:val="22"/>
        </w:rPr>
        <w:t xml:space="preserve">. </w:t>
      </w:r>
      <w:commentRangeEnd w:id="12"/>
      <w:r w:rsidR="00B33457">
        <w:rPr>
          <w:rStyle w:val="CommentReference"/>
        </w:rPr>
        <w:commentReference w:id="12"/>
      </w:r>
      <w:r w:rsidR="00B43500">
        <w:rPr>
          <w:rFonts w:ascii="Arial" w:eastAsia="Calibri" w:hAnsi="Arial" w:cs="Arial"/>
          <w:sz w:val="22"/>
        </w:rPr>
        <w:t>We will</w:t>
      </w:r>
      <w:r w:rsidR="00CC51FD">
        <w:rPr>
          <w:rFonts w:ascii="Arial" w:eastAsia="Calibri" w:hAnsi="Arial" w:cs="Arial"/>
          <w:sz w:val="22"/>
        </w:rPr>
        <w:t xml:space="preserve"> </w:t>
      </w:r>
      <w:r w:rsidR="0014198F">
        <w:rPr>
          <w:rFonts w:ascii="Arial" w:eastAsia="Calibri" w:hAnsi="Arial" w:cs="Arial"/>
          <w:sz w:val="22"/>
        </w:rPr>
        <w:t xml:space="preserve">compare the results in terms of </w:t>
      </w:r>
      <w:r w:rsidR="003D3554">
        <w:rPr>
          <w:rFonts w:ascii="Arial" w:eastAsia="Calibri" w:hAnsi="Arial" w:cs="Arial"/>
          <w:sz w:val="22"/>
        </w:rPr>
        <w:t xml:space="preserve">calibration, </w:t>
      </w:r>
      <w:r w:rsidR="00EB24CB">
        <w:rPr>
          <w:rFonts w:ascii="Arial" w:eastAsia="Calibri" w:hAnsi="Arial" w:cs="Arial"/>
          <w:sz w:val="22"/>
        </w:rPr>
        <w:t>precision bias</w:t>
      </w:r>
      <w:r w:rsidR="00A6735F">
        <w:rPr>
          <w:rFonts w:ascii="Arial" w:eastAsia="Calibri" w:hAnsi="Arial" w:cs="Arial"/>
          <w:sz w:val="22"/>
        </w:rPr>
        <w:t xml:space="preserve">, </w:t>
      </w:r>
      <w:r w:rsidR="000F6F24">
        <w:rPr>
          <w:rFonts w:ascii="Arial" w:eastAsia="Calibri" w:hAnsi="Arial" w:cs="Arial"/>
          <w:sz w:val="22"/>
        </w:rPr>
        <w:t xml:space="preserve">and </w:t>
      </w:r>
      <w:r w:rsidR="00A6735F">
        <w:rPr>
          <w:rFonts w:ascii="Arial" w:eastAsia="Calibri" w:hAnsi="Arial" w:cs="Arial"/>
          <w:sz w:val="22"/>
        </w:rPr>
        <w:t>coverage</w:t>
      </w:r>
      <w:r w:rsidR="00A77EEE">
        <w:rPr>
          <w:rFonts w:ascii="Arial" w:eastAsia="Calibri" w:hAnsi="Arial" w:cs="Arial"/>
          <w:sz w:val="22"/>
        </w:rPr>
        <w:t xml:space="preserve">. </w:t>
      </w:r>
      <w:r w:rsidR="00EC5014">
        <w:rPr>
          <w:rFonts w:ascii="Arial" w:eastAsia="Calibri" w:hAnsi="Arial" w:cs="Arial"/>
          <w:sz w:val="22"/>
        </w:rPr>
        <w:t xml:space="preserve">We will use </w:t>
      </w:r>
      <w:r w:rsidR="00DB4401">
        <w:rPr>
          <w:rFonts w:ascii="Arial" w:eastAsia="Calibri" w:hAnsi="Arial" w:cs="Arial"/>
          <w:sz w:val="22"/>
        </w:rPr>
        <w:t xml:space="preserve">adapted Markov chain Monte Carlo </w:t>
      </w:r>
      <w:r w:rsidR="00AE7376">
        <w:rPr>
          <w:rFonts w:ascii="Arial" w:eastAsia="Calibri" w:hAnsi="Arial" w:cs="Arial"/>
          <w:sz w:val="22"/>
        </w:rPr>
        <w:t xml:space="preserve">(MCMC) </w:t>
      </w:r>
      <w:r w:rsidR="00102937">
        <w:rPr>
          <w:rFonts w:ascii="Arial" w:eastAsia="Calibri" w:hAnsi="Arial" w:cs="Arial"/>
          <w:sz w:val="22"/>
        </w:rPr>
        <w:t xml:space="preserve">and bootstrap </w:t>
      </w:r>
      <w:r w:rsidR="00DB4401">
        <w:rPr>
          <w:rFonts w:ascii="Arial" w:eastAsia="Calibri" w:hAnsi="Arial" w:cs="Arial"/>
          <w:sz w:val="22"/>
        </w:rPr>
        <w:t xml:space="preserve">methods to </w:t>
      </w:r>
      <w:r w:rsidR="00CE663A">
        <w:rPr>
          <w:rFonts w:ascii="Arial" w:eastAsia="Calibri" w:hAnsi="Arial" w:cs="Arial"/>
          <w:sz w:val="22"/>
        </w:rPr>
        <w:t>estimate the predicted outcomes as well as their uncertainty (</w:t>
      </w:r>
      <w:proofErr w:type="gramStart"/>
      <w:r w:rsidR="00CE663A">
        <w:rPr>
          <w:rFonts w:ascii="Arial" w:eastAsia="Calibri" w:hAnsi="Arial" w:cs="Arial"/>
          <w:sz w:val="22"/>
        </w:rPr>
        <w:t>e.g.</w:t>
      </w:r>
      <w:proofErr w:type="gramEnd"/>
      <w:r w:rsidR="00CE663A">
        <w:rPr>
          <w:rFonts w:ascii="Arial" w:eastAsia="Calibri" w:hAnsi="Arial" w:cs="Arial"/>
          <w:sz w:val="22"/>
        </w:rPr>
        <w:t xml:space="preserve"> confidence intervals). </w:t>
      </w:r>
    </w:p>
    <w:p w14:paraId="51A3F99F" w14:textId="769BA5A4" w:rsidR="00CE20D3" w:rsidRDefault="000D200B" w:rsidP="007F1E11">
      <w:pPr>
        <w:spacing w:before="80" w:after="0" w:line="240" w:lineRule="auto"/>
        <w:jc w:val="both"/>
        <w:rPr>
          <w:rFonts w:ascii="ArialMT" w:hAnsi="ArialMT" w:hint="eastAsia"/>
          <w:sz w:val="22"/>
        </w:rPr>
      </w:pPr>
      <w:r w:rsidRPr="0035312E">
        <w:rPr>
          <w:rFonts w:ascii="Arial" w:hAnsi="Arial" w:cs="Arial"/>
          <w:b/>
          <w:bCs/>
          <w:sz w:val="22"/>
        </w:rPr>
        <w:t xml:space="preserve">Specific </w:t>
      </w:r>
      <w:r w:rsidR="00B25688">
        <w:rPr>
          <w:rFonts w:ascii="Arial" w:eastAsia="Calibri" w:hAnsi="Arial" w:cs="Arial"/>
          <w:b/>
          <w:bCs/>
          <w:sz w:val="22"/>
        </w:rPr>
        <w:t>A</w:t>
      </w:r>
      <w:r w:rsidRPr="2A7AF752">
        <w:rPr>
          <w:rFonts w:ascii="Arial" w:eastAsia="Calibri" w:hAnsi="Arial" w:cs="Arial"/>
          <w:b/>
          <w:bCs/>
          <w:sz w:val="22"/>
        </w:rPr>
        <w:t>im</w:t>
      </w:r>
      <w:r w:rsidRPr="2A7AF752">
        <w:rPr>
          <w:rFonts w:ascii="Arial" w:hAnsi="Arial" w:cs="Arial"/>
          <w:b/>
          <w:bCs/>
          <w:sz w:val="22"/>
        </w:rPr>
        <w:t xml:space="preserve"> </w:t>
      </w:r>
      <w:r w:rsidR="001E0A67">
        <w:rPr>
          <w:rFonts w:ascii="Arial" w:hAnsi="Arial" w:cs="Arial"/>
          <w:b/>
          <w:bCs/>
          <w:sz w:val="22"/>
        </w:rPr>
        <w:t>2</w:t>
      </w:r>
      <w:r w:rsidRPr="2A7AF752">
        <w:rPr>
          <w:rFonts w:ascii="Arial" w:hAnsi="Arial" w:cs="Arial"/>
          <w:i/>
          <w:iCs/>
          <w:sz w:val="22"/>
        </w:rPr>
        <w:t xml:space="preserve">: </w:t>
      </w:r>
      <w:r w:rsidR="009D73B9">
        <w:rPr>
          <w:rFonts w:ascii="ArialMT" w:hAnsi="ArialMT"/>
          <w:sz w:val="22"/>
        </w:rPr>
        <w:t xml:space="preserve">Assess </w:t>
      </w:r>
      <w:r w:rsidR="003A2DFA">
        <w:rPr>
          <w:rFonts w:ascii="ArialMT" w:hAnsi="ArialMT"/>
          <w:sz w:val="22"/>
        </w:rPr>
        <w:t xml:space="preserve">by statistical/computer simulation the </w:t>
      </w:r>
      <w:r w:rsidR="00555591">
        <w:rPr>
          <w:rFonts w:ascii="ArialMT" w:hAnsi="ArialMT"/>
          <w:sz w:val="22"/>
        </w:rPr>
        <w:t>performance of the two metho</w:t>
      </w:r>
      <w:r w:rsidR="003E00D4">
        <w:rPr>
          <w:rFonts w:ascii="ArialMT" w:hAnsi="ArialMT"/>
          <w:sz w:val="22"/>
        </w:rPr>
        <w:t>do</w:t>
      </w:r>
      <w:r w:rsidR="00555591">
        <w:rPr>
          <w:rFonts w:ascii="ArialMT" w:hAnsi="ArialMT"/>
          <w:sz w:val="22"/>
        </w:rPr>
        <w:t xml:space="preserve">logies and compare them in terms of </w:t>
      </w:r>
      <w:r w:rsidR="00916A3E">
        <w:rPr>
          <w:rFonts w:ascii="Arial" w:eastAsia="Calibri" w:hAnsi="Arial" w:cs="Arial"/>
          <w:sz w:val="22"/>
        </w:rPr>
        <w:t>calibration, precision bias, and coverage</w:t>
      </w:r>
      <w:r w:rsidR="00555591">
        <w:rPr>
          <w:rFonts w:ascii="ArialMT" w:hAnsi="ArialMT"/>
          <w:sz w:val="22"/>
        </w:rPr>
        <w:t xml:space="preserve">. </w:t>
      </w:r>
      <w:r w:rsidR="003223B1">
        <w:rPr>
          <w:rFonts w:ascii="ArialMT" w:hAnsi="ArialMT" w:hint="eastAsia"/>
          <w:sz w:val="22"/>
        </w:rPr>
        <w:t>A</w:t>
      </w:r>
      <w:r w:rsidR="003223B1">
        <w:rPr>
          <w:rFonts w:ascii="ArialMT" w:hAnsi="ArialMT"/>
          <w:sz w:val="22"/>
        </w:rPr>
        <w:t xml:space="preserve"> wide range of flexible data scenarios will be considered, motivated by Aim 1</w:t>
      </w:r>
      <w:r w:rsidR="00402E79">
        <w:rPr>
          <w:rFonts w:ascii="ArialMT" w:hAnsi="ArialMT"/>
          <w:sz w:val="22"/>
        </w:rPr>
        <w:t xml:space="preserve">, as simulating models. </w:t>
      </w:r>
      <w:r w:rsidR="00726377">
        <w:rPr>
          <w:rFonts w:ascii="ArialMT" w:hAnsi="ArialMT"/>
          <w:sz w:val="22"/>
        </w:rPr>
        <w:t>Data will be simulated under flexible nonparametric forms</w:t>
      </w:r>
      <w:r w:rsidR="009E072F">
        <w:rPr>
          <w:rFonts w:ascii="ArialMT" w:hAnsi="ArialMT"/>
          <w:sz w:val="22"/>
        </w:rPr>
        <w:t>, using flexible polynomials for instance,</w:t>
      </w:r>
      <w:r w:rsidR="00726377">
        <w:rPr>
          <w:rFonts w:ascii="ArialMT" w:hAnsi="ArialMT"/>
          <w:sz w:val="22"/>
        </w:rPr>
        <w:t xml:space="preserve"> within the framework of LMM. </w:t>
      </w:r>
    </w:p>
    <w:p w14:paraId="2CA45A77" w14:textId="77777777" w:rsidR="00726377" w:rsidRPr="007F1E11" w:rsidRDefault="00726377" w:rsidP="007F1E11">
      <w:pPr>
        <w:spacing w:before="80" w:after="0" w:line="240" w:lineRule="auto"/>
        <w:jc w:val="both"/>
        <w:rPr>
          <w:rFonts w:ascii="Arial" w:hAnsi="Arial" w:cs="Arial"/>
          <w:sz w:val="22"/>
        </w:rPr>
      </w:pPr>
    </w:p>
    <w:p w14:paraId="6BAC91D4" w14:textId="7B84FF7F" w:rsidR="00CE305D" w:rsidRDefault="00420B6D" w:rsidP="00992211">
      <w:pPr>
        <w:spacing w:before="80" w:after="0" w:line="240" w:lineRule="auto"/>
        <w:jc w:val="both"/>
        <w:rPr>
          <w:rFonts w:ascii="Arial" w:hAnsi="Arial" w:cs="Arial"/>
          <w:sz w:val="22"/>
        </w:rPr>
      </w:pPr>
      <w:r w:rsidRPr="00FA2D57">
        <w:rPr>
          <w:rFonts w:ascii="Arial" w:hAnsi="Arial" w:cs="Arial"/>
          <w:sz w:val="22"/>
        </w:rPr>
        <w:t>There is substantial interest from our clinical partners (</w:t>
      </w:r>
      <w:r>
        <w:rPr>
          <w:rFonts w:ascii="Arial" w:hAnsi="Arial" w:cs="Arial"/>
          <w:sz w:val="22"/>
        </w:rPr>
        <w:t>see LOS</w:t>
      </w:r>
      <w:r w:rsidRPr="00FA2D57">
        <w:rPr>
          <w:rFonts w:ascii="Arial" w:hAnsi="Arial" w:cs="Arial"/>
          <w:sz w:val="22"/>
        </w:rPr>
        <w:t>) to use this PRC approach in practice at the time of care delivery</w:t>
      </w:r>
      <w:r>
        <w:rPr>
          <w:rFonts w:ascii="Arial" w:hAnsi="Arial" w:cs="Arial"/>
          <w:sz w:val="22"/>
        </w:rPr>
        <w:t>.</w:t>
      </w:r>
      <w:r w:rsidRPr="00FA2D57">
        <w:rPr>
          <w:rFonts w:ascii="Arial" w:hAnsi="Arial" w:cs="Arial"/>
          <w:sz w:val="22"/>
        </w:rPr>
        <w:t xml:space="preserve"> </w:t>
      </w:r>
      <w:r>
        <w:rPr>
          <w:rFonts w:ascii="Arial" w:hAnsi="Arial" w:cs="Arial"/>
          <w:sz w:val="22"/>
        </w:rPr>
        <w:t>T</w:t>
      </w:r>
      <w:r w:rsidRPr="00FA2D57">
        <w:rPr>
          <w:rFonts w:ascii="Arial" w:hAnsi="Arial" w:cs="Arial"/>
          <w:sz w:val="22"/>
        </w:rPr>
        <w:t xml:space="preserve">hus, it is </w:t>
      </w:r>
      <w:r>
        <w:rPr>
          <w:rFonts w:ascii="Arial" w:hAnsi="Arial" w:cs="Arial"/>
          <w:sz w:val="22"/>
        </w:rPr>
        <w:t xml:space="preserve">quite </w:t>
      </w:r>
      <w:r w:rsidRPr="00FA2D57">
        <w:rPr>
          <w:rFonts w:ascii="Arial" w:hAnsi="Arial" w:cs="Arial"/>
          <w:sz w:val="22"/>
        </w:rPr>
        <w:t xml:space="preserve">important to assess its performance in comparison to other </w:t>
      </w:r>
      <w:r>
        <w:rPr>
          <w:rFonts w:ascii="Arial" w:hAnsi="Arial" w:cs="Arial"/>
          <w:sz w:val="22"/>
        </w:rPr>
        <w:t>simpler</w:t>
      </w:r>
      <w:r w:rsidRPr="00FA2D57">
        <w:rPr>
          <w:rFonts w:ascii="Arial" w:hAnsi="Arial" w:cs="Arial"/>
          <w:sz w:val="22"/>
        </w:rPr>
        <w:t xml:space="preserve"> methods that </w:t>
      </w:r>
      <w:r>
        <w:rPr>
          <w:rFonts w:ascii="Arial" w:hAnsi="Arial" w:cs="Arial"/>
          <w:sz w:val="22"/>
        </w:rPr>
        <w:t xml:space="preserve">are </w:t>
      </w:r>
      <w:r w:rsidRPr="00FA2D57">
        <w:rPr>
          <w:rFonts w:ascii="Arial" w:hAnsi="Arial" w:cs="Arial"/>
          <w:sz w:val="22"/>
        </w:rPr>
        <w:t>also prediction tools for monitoring.</w:t>
      </w:r>
      <w:r>
        <w:rPr>
          <w:rFonts w:ascii="Arial" w:hAnsi="Arial" w:cs="Arial"/>
          <w:sz w:val="22"/>
        </w:rPr>
        <w:t xml:space="preserve"> </w:t>
      </w:r>
      <w:r w:rsidR="009616AA">
        <w:rPr>
          <w:rFonts w:ascii="Arial" w:hAnsi="Arial" w:cs="Arial"/>
          <w:sz w:val="22"/>
        </w:rPr>
        <w:t>R</w:t>
      </w:r>
      <w:r w:rsidR="00B7488B">
        <w:rPr>
          <w:rFonts w:ascii="Arial" w:hAnsi="Arial" w:cs="Arial"/>
          <w:sz w:val="22"/>
        </w:rPr>
        <w:t>esults</w:t>
      </w:r>
      <w:r w:rsidR="009616AA">
        <w:rPr>
          <w:rFonts w:ascii="Arial" w:hAnsi="Arial" w:cs="Arial"/>
          <w:sz w:val="22"/>
        </w:rPr>
        <w:t xml:space="preserve"> of these novel analyses</w:t>
      </w:r>
      <w:r w:rsidR="00B7488B">
        <w:rPr>
          <w:rFonts w:ascii="Arial" w:hAnsi="Arial" w:cs="Arial"/>
          <w:sz w:val="22"/>
        </w:rPr>
        <w:t xml:space="preserve"> are expected to provide </w:t>
      </w:r>
      <w:r w:rsidR="0070164E">
        <w:rPr>
          <w:rFonts w:ascii="Arial" w:hAnsi="Arial" w:cs="Arial"/>
          <w:sz w:val="22"/>
        </w:rPr>
        <w:t>insight on how</w:t>
      </w:r>
      <w:r w:rsidR="00DC78F6">
        <w:rPr>
          <w:rFonts w:ascii="Arial" w:hAnsi="Arial" w:cs="Arial"/>
          <w:sz w:val="22"/>
        </w:rPr>
        <w:t xml:space="preserve"> </w:t>
      </w:r>
      <w:r w:rsidR="005469F9">
        <w:rPr>
          <w:rFonts w:ascii="Arial" w:hAnsi="Arial" w:cs="Arial"/>
          <w:sz w:val="22"/>
        </w:rPr>
        <w:t>the PRC approach compares to other traditional methods</w:t>
      </w:r>
      <w:r w:rsidR="00347410">
        <w:rPr>
          <w:rFonts w:ascii="Arial" w:hAnsi="Arial" w:cs="Arial"/>
          <w:sz w:val="22"/>
        </w:rPr>
        <w:t xml:space="preserve"> and the specific circumstances under which one method might work better than the other</w:t>
      </w:r>
      <w:r w:rsidR="00D07777">
        <w:rPr>
          <w:rFonts w:ascii="Arial" w:hAnsi="Arial" w:cs="Arial"/>
          <w:sz w:val="22"/>
        </w:rPr>
        <w:t>.</w:t>
      </w:r>
      <w:r w:rsidR="005F1730">
        <w:rPr>
          <w:rFonts w:ascii="Arial" w:hAnsi="Arial" w:cs="Arial"/>
          <w:sz w:val="22"/>
        </w:rPr>
        <w:t xml:space="preserve"> </w:t>
      </w:r>
      <w:r w:rsidR="003F1610">
        <w:rPr>
          <w:rFonts w:ascii="Arial" w:hAnsi="Arial" w:cs="Arial"/>
          <w:sz w:val="22"/>
        </w:rPr>
        <w:t>U</w:t>
      </w:r>
      <w:r w:rsidR="001030A3" w:rsidRPr="00860B9C">
        <w:rPr>
          <w:rFonts w:ascii="Arial" w:hAnsi="Arial" w:cs="Arial"/>
          <w:sz w:val="22"/>
        </w:rPr>
        <w:t>nderstand</w:t>
      </w:r>
      <w:r w:rsidR="003F1610">
        <w:rPr>
          <w:rFonts w:ascii="Arial" w:hAnsi="Arial" w:cs="Arial"/>
          <w:sz w:val="22"/>
        </w:rPr>
        <w:t xml:space="preserve">ing the </w:t>
      </w:r>
      <w:r w:rsidR="00CB7931">
        <w:rPr>
          <w:rFonts w:ascii="Arial" w:hAnsi="Arial" w:cs="Arial"/>
          <w:sz w:val="22"/>
        </w:rPr>
        <w:t xml:space="preserve">performance of the methods under different situations </w:t>
      </w:r>
      <w:r w:rsidR="002741D8">
        <w:rPr>
          <w:rFonts w:ascii="Arial" w:hAnsi="Arial" w:cs="Arial"/>
          <w:sz w:val="22"/>
        </w:rPr>
        <w:t>will help research teams make decisions about which features of LMM might be feasibl</w:t>
      </w:r>
      <w:r w:rsidR="00DF1593">
        <w:rPr>
          <w:rFonts w:ascii="Arial" w:hAnsi="Arial" w:cs="Arial"/>
          <w:sz w:val="22"/>
        </w:rPr>
        <w:t>y</w:t>
      </w:r>
      <w:r w:rsidR="002741D8">
        <w:rPr>
          <w:rFonts w:ascii="Arial" w:hAnsi="Arial" w:cs="Arial"/>
          <w:sz w:val="22"/>
        </w:rPr>
        <w:t xml:space="preserve"> incorporated into improvement of the PRC methodology so that </w:t>
      </w:r>
      <w:r w:rsidR="00EC0253">
        <w:rPr>
          <w:rFonts w:ascii="Arial" w:hAnsi="Arial" w:cs="Arial"/>
          <w:sz w:val="22"/>
        </w:rPr>
        <w:t>it predicts patient recovery with less bias and more accuracy.</w:t>
      </w:r>
      <w:r w:rsidR="001030A3">
        <w:rPr>
          <w:rFonts w:ascii="Arial" w:hAnsi="Arial" w:cs="Arial"/>
          <w:sz w:val="22"/>
        </w:rPr>
        <w:t xml:space="preserve"> </w:t>
      </w:r>
      <w:r w:rsidR="000344D4">
        <w:rPr>
          <w:rFonts w:ascii="Arial" w:hAnsi="Arial" w:cs="Arial"/>
          <w:sz w:val="22"/>
        </w:rPr>
        <w:t>Future work</w:t>
      </w:r>
      <w:r w:rsidR="008E5B45">
        <w:rPr>
          <w:rFonts w:ascii="Arial" w:hAnsi="Arial" w:cs="Arial"/>
          <w:sz w:val="22"/>
        </w:rPr>
        <w:t xml:space="preserve"> will </w:t>
      </w:r>
      <w:r w:rsidR="0030795E">
        <w:rPr>
          <w:rFonts w:ascii="Arial" w:hAnsi="Arial" w:cs="Arial"/>
          <w:sz w:val="22"/>
        </w:rPr>
        <w:t xml:space="preserve">implement PRC monitoring through a clinical trial to test its effectiveness. </w:t>
      </w:r>
    </w:p>
    <w:p w14:paraId="3D783AB2" w14:textId="77777777" w:rsidR="00FA2D57" w:rsidRDefault="00FA2D57" w:rsidP="00FA2D57">
      <w:pPr>
        <w:spacing w:before="80" w:after="0" w:line="240" w:lineRule="auto"/>
        <w:jc w:val="both"/>
        <w:rPr>
          <w:rFonts w:ascii="Arial" w:hAnsi="Arial" w:cs="Arial"/>
          <w:sz w:val="22"/>
        </w:rPr>
      </w:pPr>
    </w:p>
    <w:p w14:paraId="634DA9B6" w14:textId="4566853E" w:rsidR="007F0805" w:rsidRPr="00FA2D57" w:rsidRDefault="007F0805" w:rsidP="00FA2D57">
      <w:pPr>
        <w:spacing w:before="80" w:after="0" w:line="240" w:lineRule="auto"/>
        <w:jc w:val="both"/>
        <w:rPr>
          <w:rFonts w:ascii="Arial" w:hAnsi="Arial" w:cs="Arial"/>
          <w:sz w:val="22"/>
        </w:rPr>
      </w:pPr>
    </w:p>
    <w:p w14:paraId="3D86BE18" w14:textId="017C6B6D" w:rsidR="00CE305D" w:rsidRDefault="00CE305D" w:rsidP="00992211">
      <w:pPr>
        <w:spacing w:before="80" w:after="0" w:line="240" w:lineRule="auto"/>
        <w:jc w:val="both"/>
        <w:rPr>
          <w:rFonts w:ascii="Arial" w:hAnsi="Arial" w:cs="Arial"/>
          <w:sz w:val="22"/>
        </w:rPr>
      </w:pPr>
    </w:p>
    <w:p w14:paraId="25BAD27F" w14:textId="56351BF5" w:rsidR="007305A6" w:rsidRDefault="007305A6" w:rsidP="002F6D51">
      <w:pPr>
        <w:spacing w:before="80" w:after="0" w:line="240" w:lineRule="auto"/>
        <w:jc w:val="both"/>
        <w:rPr>
          <w:rFonts w:ascii="Arial" w:hAnsi="Arial" w:cs="Arial"/>
          <w:sz w:val="22"/>
        </w:rPr>
      </w:pPr>
    </w:p>
    <w:p w14:paraId="41645E7C" w14:textId="77777777" w:rsidR="00A354B8" w:rsidRDefault="00A354B8" w:rsidP="002F6D51">
      <w:pPr>
        <w:spacing w:before="80" w:after="0" w:line="240" w:lineRule="auto"/>
        <w:jc w:val="both"/>
        <w:rPr>
          <w:rFonts w:ascii="Arial" w:hAnsi="Arial" w:cs="Arial"/>
          <w:sz w:val="22"/>
        </w:rPr>
      </w:pPr>
    </w:p>
    <w:p w14:paraId="1EE02FBC" w14:textId="5205BE5A" w:rsidR="002F6D51" w:rsidRDefault="002F6D51" w:rsidP="002F6D51">
      <w:pPr>
        <w:spacing w:before="80" w:after="0" w:line="240" w:lineRule="auto"/>
        <w:jc w:val="both"/>
        <w:rPr>
          <w:rFonts w:ascii="Arial" w:hAnsi="Arial" w:cs="Arial"/>
          <w:sz w:val="22"/>
        </w:rPr>
      </w:pPr>
      <w:r>
        <w:rPr>
          <w:rFonts w:ascii="Arial" w:hAnsi="Arial" w:cs="Arial"/>
          <w:sz w:val="22"/>
        </w:rPr>
        <w:lastRenderedPageBreak/>
        <w:t xml:space="preserve">Other thoughts </w:t>
      </w:r>
    </w:p>
    <w:p w14:paraId="0F5D6B8C" w14:textId="4EDAF736" w:rsidR="002F6D51" w:rsidRDefault="00DA6885" w:rsidP="002F6D51">
      <w:pPr>
        <w:pStyle w:val="ListParagraph"/>
        <w:numPr>
          <w:ilvl w:val="0"/>
          <w:numId w:val="12"/>
        </w:numPr>
        <w:spacing w:before="80" w:after="0" w:line="240" w:lineRule="auto"/>
        <w:jc w:val="both"/>
        <w:rPr>
          <w:rFonts w:ascii="Arial" w:hAnsi="Arial" w:cs="Arial"/>
          <w:sz w:val="22"/>
        </w:rPr>
      </w:pPr>
      <w:commentRangeStart w:id="13"/>
      <w:r>
        <w:rPr>
          <w:rFonts w:ascii="Arial" w:hAnsi="Arial" w:cs="Arial"/>
          <w:sz w:val="22"/>
        </w:rPr>
        <w:t>Should we try to compare to machine learning</w:t>
      </w:r>
      <w:r w:rsidR="00B21BAF">
        <w:rPr>
          <w:rFonts w:ascii="Arial" w:hAnsi="Arial" w:cs="Arial"/>
          <w:sz w:val="22"/>
        </w:rPr>
        <w:t xml:space="preserve"> (ML)</w:t>
      </w:r>
      <w:r>
        <w:rPr>
          <w:rFonts w:ascii="Arial" w:hAnsi="Arial" w:cs="Arial"/>
          <w:sz w:val="22"/>
        </w:rPr>
        <w:t xml:space="preserve"> algorithms? </w:t>
      </w:r>
      <w:r w:rsidR="006D736D">
        <w:rPr>
          <w:rFonts w:ascii="Arial" w:hAnsi="Arial" w:cs="Arial"/>
          <w:sz w:val="22"/>
        </w:rPr>
        <w:t xml:space="preserve">It </w:t>
      </w:r>
      <w:r w:rsidR="00935C18">
        <w:rPr>
          <w:rFonts w:ascii="Arial" w:hAnsi="Arial" w:cs="Arial"/>
          <w:sz w:val="22"/>
        </w:rPr>
        <w:t>seems that some deep learning algorithm might work</w:t>
      </w:r>
      <w:commentRangeEnd w:id="13"/>
      <w:r w:rsidR="00E016ED">
        <w:rPr>
          <w:rStyle w:val="CommentReference"/>
        </w:rPr>
        <w:commentReference w:id="13"/>
      </w:r>
    </w:p>
    <w:p w14:paraId="4B1ABBD4" w14:textId="3D05D26E" w:rsidR="00B21BAF" w:rsidRDefault="006B6E60" w:rsidP="002F6D51">
      <w:pPr>
        <w:pStyle w:val="ListParagraph"/>
        <w:numPr>
          <w:ilvl w:val="0"/>
          <w:numId w:val="12"/>
        </w:numPr>
        <w:spacing w:before="80" w:after="0" w:line="240" w:lineRule="auto"/>
        <w:jc w:val="both"/>
        <w:rPr>
          <w:rFonts w:ascii="Arial" w:hAnsi="Arial" w:cs="Arial"/>
          <w:sz w:val="22"/>
        </w:rPr>
      </w:pPr>
      <w:commentRangeStart w:id="14"/>
      <w:r>
        <w:rPr>
          <w:rFonts w:ascii="Arial" w:hAnsi="Arial" w:cs="Arial"/>
          <w:sz w:val="22"/>
        </w:rPr>
        <w:t xml:space="preserve">Should we try to improve the package and </w:t>
      </w:r>
      <w:r w:rsidR="0001676B">
        <w:rPr>
          <w:rFonts w:ascii="Arial" w:hAnsi="Arial" w:cs="Arial"/>
          <w:sz w:val="22"/>
        </w:rPr>
        <w:t xml:space="preserve">choose matches based on more than a single point? </w:t>
      </w:r>
      <w:r w:rsidR="00DB17EF">
        <w:rPr>
          <w:rFonts w:ascii="Arial" w:hAnsi="Arial" w:cs="Arial"/>
          <w:sz w:val="22"/>
        </w:rPr>
        <w:t xml:space="preserve">Perhaps a few equally spaced? </w:t>
      </w:r>
      <w:commentRangeEnd w:id="14"/>
      <w:r w:rsidR="00345BC2">
        <w:rPr>
          <w:rStyle w:val="CommentReference"/>
        </w:rPr>
        <w:commentReference w:id="14"/>
      </w:r>
    </w:p>
    <w:p w14:paraId="2366A0C7" w14:textId="30C0074B" w:rsidR="00292593" w:rsidRDefault="00292593" w:rsidP="002F6D51">
      <w:pPr>
        <w:pStyle w:val="ListParagraph"/>
        <w:numPr>
          <w:ilvl w:val="0"/>
          <w:numId w:val="12"/>
        </w:numPr>
        <w:spacing w:before="80" w:after="0" w:line="240" w:lineRule="auto"/>
        <w:jc w:val="both"/>
        <w:rPr>
          <w:rFonts w:ascii="Arial" w:hAnsi="Arial" w:cs="Arial"/>
          <w:sz w:val="22"/>
        </w:rPr>
      </w:pPr>
      <w:r>
        <w:rPr>
          <w:rFonts w:ascii="Arial" w:hAnsi="Arial" w:cs="Arial"/>
          <w:sz w:val="22"/>
        </w:rPr>
        <w:t>Jeremy was asking about prediction for high/low performers… should we try to do a group-based trajectory analysis?</w:t>
      </w:r>
      <w:r w:rsidR="00B454E2">
        <w:rPr>
          <w:rFonts w:ascii="Arial" w:hAnsi="Arial" w:cs="Arial"/>
          <w:sz w:val="22"/>
        </w:rPr>
        <w:t xml:space="preserve"> </w:t>
      </w:r>
    </w:p>
    <w:p w14:paraId="1D31E9B9" w14:textId="7DEF9F42" w:rsidR="002F6D51" w:rsidRDefault="002F6D51" w:rsidP="00992211">
      <w:pPr>
        <w:spacing w:before="80" w:after="0" w:line="240" w:lineRule="auto"/>
        <w:jc w:val="both"/>
        <w:rPr>
          <w:rFonts w:ascii="Arial" w:hAnsi="Arial" w:cs="Arial"/>
          <w:sz w:val="22"/>
        </w:rPr>
      </w:pPr>
    </w:p>
    <w:p w14:paraId="6CBDA7C7" w14:textId="20DE7720" w:rsidR="00384BB1" w:rsidRDefault="00384BB1" w:rsidP="00992211">
      <w:pPr>
        <w:spacing w:before="80" w:after="0" w:line="240" w:lineRule="auto"/>
        <w:jc w:val="both"/>
        <w:rPr>
          <w:rFonts w:ascii="Arial" w:hAnsi="Arial" w:cs="Arial"/>
          <w:sz w:val="22"/>
        </w:rPr>
      </w:pPr>
      <w:r>
        <w:rPr>
          <w:rFonts w:ascii="Arial" w:hAnsi="Arial" w:cs="Arial"/>
          <w:sz w:val="22"/>
        </w:rPr>
        <w:t xml:space="preserve">The </w:t>
      </w:r>
      <w:del w:id="15" w:author="Graber, Jeremy" w:date="2021-07-24T09:28:00Z">
        <w:r w:rsidDel="00B33457">
          <w:rPr>
            <w:rFonts w:ascii="Arial" w:hAnsi="Arial" w:cs="Arial"/>
            <w:sz w:val="22"/>
          </w:rPr>
          <w:delText>PCR</w:delText>
        </w:r>
      </w:del>
      <w:ins w:id="16" w:author="Graber, Jeremy" w:date="2021-07-24T09:28:00Z">
        <w:r w:rsidR="00B33457">
          <w:rPr>
            <w:rFonts w:ascii="Arial" w:hAnsi="Arial" w:cs="Arial"/>
            <w:sz w:val="22"/>
          </w:rPr>
          <w:t>PRC</w:t>
        </w:r>
      </w:ins>
      <w:r>
        <w:rPr>
          <w:rFonts w:ascii="Arial" w:hAnsi="Arial" w:cs="Arial"/>
          <w:sz w:val="22"/>
        </w:rPr>
        <w:t xml:space="preserve"> is a nonparametric approach that requires tunning of parameters to be selected, including for example the number of matching curves as well as the degree of smoothness that will be used</w:t>
      </w:r>
    </w:p>
    <w:sectPr w:rsidR="00384BB1" w:rsidSect="00D134EF">
      <w:pgSz w:w="12240" w:h="15840"/>
      <w:pgMar w:top="720" w:right="864" w:bottom="806" w:left="8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ber, Jeremy" w:date="2021-07-24T08:54:00Z" w:initials="GJ">
    <w:p w14:paraId="39E1D837" w14:textId="4A26D607" w:rsidR="00B33457" w:rsidRDefault="00B33457">
      <w:pPr>
        <w:pStyle w:val="CommentText"/>
      </w:pPr>
      <w:r>
        <w:rPr>
          <w:rStyle w:val="CommentReference"/>
        </w:rPr>
        <w:annotationRef/>
      </w:r>
      <w:r>
        <w:t xml:space="preserve">Andy used a lot of the text in this first paragraph in his manuscript which was recently accepted. </w:t>
      </w:r>
    </w:p>
  </w:comment>
  <w:comment w:id="2" w:author="Graber, Jeremy" w:date="2021-07-24T09:06:00Z" w:initials="GJ">
    <w:p w14:paraId="0E5ECED6" w14:textId="77777777" w:rsidR="00B33457" w:rsidRDefault="00B33457">
      <w:pPr>
        <w:pStyle w:val="CommentText"/>
      </w:pPr>
      <w:r>
        <w:rPr>
          <w:rStyle w:val="CommentReference"/>
        </w:rPr>
        <w:annotationRef/>
      </w:r>
      <w:r>
        <w:t>Citation:</w:t>
      </w:r>
    </w:p>
    <w:p w14:paraId="3F5E568B" w14:textId="03158777" w:rsidR="00B33457" w:rsidRDefault="00B33457">
      <w:pPr>
        <w:pStyle w:val="CommentText"/>
      </w:pPr>
      <w:r>
        <w:t>1. Andy’s TUG paper which was just accepted but not yet published</w:t>
      </w:r>
    </w:p>
    <w:p w14:paraId="7733A2A1" w14:textId="46A5E761" w:rsidR="00B33457" w:rsidRPr="00345BC2" w:rsidRDefault="00B33457" w:rsidP="00345BC2">
      <w:pPr>
        <w:rPr>
          <w:rFonts w:ascii="Times New Roman" w:eastAsia="Times New Roman" w:hAnsi="Times New Roman" w:cs="Times New Roman"/>
          <w:szCs w:val="24"/>
          <w:lang w:eastAsia="en-US"/>
        </w:rPr>
      </w:pPr>
      <w:r>
        <w:t xml:space="preserve">2. </w:t>
      </w:r>
      <w:r w:rsidRPr="00345BC2">
        <w:rPr>
          <w:rFonts w:ascii="Arial" w:eastAsia="Times New Roman" w:hAnsi="Arial" w:cs="Arial"/>
          <w:color w:val="000000"/>
          <w:szCs w:val="24"/>
          <w:lang w:eastAsia="en-US"/>
        </w:rPr>
        <w:t xml:space="preserve">Development of a physical mobility prediction model to guide prosthetic rehabilitation, Prosthetics and Orthotics International: June 2021 - Volume 45 - Issue 3 - p 268-275 </w:t>
      </w:r>
      <w:proofErr w:type="spellStart"/>
      <w:r w:rsidRPr="00345BC2">
        <w:rPr>
          <w:rFonts w:ascii="Arial" w:eastAsia="Times New Roman" w:hAnsi="Arial" w:cs="Arial"/>
          <w:color w:val="000000"/>
          <w:szCs w:val="24"/>
          <w:lang w:eastAsia="en-US"/>
        </w:rPr>
        <w:t>doi</w:t>
      </w:r>
      <w:proofErr w:type="spellEnd"/>
      <w:r w:rsidRPr="00345BC2">
        <w:rPr>
          <w:rFonts w:ascii="Arial" w:eastAsia="Times New Roman" w:hAnsi="Arial" w:cs="Arial"/>
          <w:color w:val="000000"/>
          <w:szCs w:val="24"/>
          <w:lang w:eastAsia="en-US"/>
        </w:rPr>
        <w:t>: 10.1097/PXR.0000000000000001</w:t>
      </w:r>
    </w:p>
    <w:p w14:paraId="61EE652E" w14:textId="12F2E5CA" w:rsidR="00B33457" w:rsidRDefault="00B33457">
      <w:pPr>
        <w:pStyle w:val="CommentText"/>
      </w:pPr>
    </w:p>
  </w:comment>
  <w:comment w:id="1" w:author="Graber, Jeremy" w:date="2021-07-24T08:57:00Z" w:initials="GJ">
    <w:p w14:paraId="69158E6E" w14:textId="77777777" w:rsidR="00B33457" w:rsidRDefault="00B33457">
      <w:pPr>
        <w:pStyle w:val="CommentText"/>
      </w:pPr>
      <w:r>
        <w:rPr>
          <w:rStyle w:val="CommentReference"/>
        </w:rPr>
        <w:annotationRef/>
      </w:r>
      <w:r>
        <w:t>Would it be possible to anchor the opening argument to predicting and monitoring recovery from postoperative conditions more generally?</w:t>
      </w:r>
      <w:r>
        <w:br/>
      </w:r>
      <w:r>
        <w:br/>
        <w:t>I think it could be compelling to state this methods work will pave the way for precision monitoring in multiple postop rehab populations. Especially if a non-TKA dataset is also included.</w:t>
      </w:r>
    </w:p>
    <w:p w14:paraId="3186975B" w14:textId="77777777" w:rsidR="00B33457" w:rsidRDefault="00B33457">
      <w:pPr>
        <w:pStyle w:val="CommentText"/>
      </w:pPr>
    </w:p>
    <w:p w14:paraId="4EEDB012" w14:textId="1B7DD1C2" w:rsidR="00B33457" w:rsidRDefault="00B33457">
      <w:pPr>
        <w:pStyle w:val="CommentText"/>
      </w:pPr>
      <w:r>
        <w:t>Let me know your thoughts on this. I am happy to compose something if you want to take it in that direction.</w:t>
      </w:r>
    </w:p>
  </w:comment>
  <w:comment w:id="5" w:author="Graber, Jeremy" w:date="2021-07-24T09:15:00Z" w:initials="GJ">
    <w:p w14:paraId="4A5C1ACB" w14:textId="7FDC05EA" w:rsidR="00B33457" w:rsidRDefault="00B33457">
      <w:pPr>
        <w:pStyle w:val="CommentText"/>
      </w:pPr>
      <w:r>
        <w:rPr>
          <w:rStyle w:val="CommentReference"/>
        </w:rPr>
        <w:annotationRef/>
      </w:r>
      <w:r>
        <w:t>See other comments. Consider earlier timepoint</w:t>
      </w:r>
    </w:p>
  </w:comment>
  <w:comment w:id="6" w:author="Juarez-Colunga, Elizabeth" w:date="2021-07-24T06:12:00Z" w:initials="JCE">
    <w:p w14:paraId="11E8DFEE" w14:textId="1E37D122" w:rsidR="00B33457" w:rsidRDefault="00B33457">
      <w:pPr>
        <w:pStyle w:val="CommentText"/>
      </w:pPr>
      <w:r>
        <w:rPr>
          <w:rStyle w:val="CommentReference"/>
        </w:rPr>
        <w:annotationRef/>
      </w:r>
      <w:r>
        <w:t>This could change; we could use only the first time point. We do need to use at least one time point</w:t>
      </w:r>
    </w:p>
  </w:comment>
  <w:comment w:id="7" w:author="Graber, Jeremy" w:date="2021-07-24T09:00:00Z" w:initials="GJ">
    <w:p w14:paraId="2F677CC9" w14:textId="03930986" w:rsidR="00B33457" w:rsidRDefault="00B33457">
      <w:pPr>
        <w:pStyle w:val="CommentText"/>
      </w:pPr>
      <w:r>
        <w:rPr>
          <w:rStyle w:val="CommentReference"/>
        </w:rPr>
        <w:annotationRef/>
      </w:r>
      <w:r>
        <w:t>I think using a single timepoint (baseline) would be most effective from a clinical utility standpoint.</w:t>
      </w:r>
    </w:p>
  </w:comment>
  <w:comment w:id="12" w:author="Graber, Jeremy" w:date="2021-07-24T09:25:00Z" w:initials="GJ">
    <w:p w14:paraId="4A477A3D" w14:textId="42F1AA53" w:rsidR="00B33457" w:rsidRDefault="00B33457">
      <w:pPr>
        <w:pStyle w:val="CommentText"/>
      </w:pPr>
      <w:r>
        <w:rPr>
          <w:rStyle w:val="CommentReference"/>
        </w:rPr>
        <w:annotationRef/>
      </w:r>
      <w:r>
        <w:t>We should discuss this soon. We still have a few candidate datasets to consider</w:t>
      </w:r>
    </w:p>
  </w:comment>
  <w:comment w:id="13" w:author="Graber, Jeremy" w:date="2021-07-24T09:14:00Z" w:initials="GJ">
    <w:p w14:paraId="36133A10" w14:textId="718D06B6" w:rsidR="00B33457" w:rsidRDefault="00B33457">
      <w:pPr>
        <w:pStyle w:val="CommentText"/>
      </w:pPr>
      <w:r>
        <w:rPr>
          <w:rStyle w:val="CommentReference"/>
        </w:rPr>
        <w:annotationRef/>
      </w:r>
      <w:r>
        <w:t xml:space="preserve">I think that sounds </w:t>
      </w:r>
      <w:proofErr w:type="gramStart"/>
      <w:r>
        <w:t>really interesting</w:t>
      </w:r>
      <w:proofErr w:type="gramEnd"/>
    </w:p>
  </w:comment>
  <w:comment w:id="14" w:author="Graber, Jeremy" w:date="2021-07-24T09:12:00Z" w:initials="GJ">
    <w:p w14:paraId="199DC690" w14:textId="77777777" w:rsidR="00B33457" w:rsidRDefault="00B33457">
      <w:pPr>
        <w:pStyle w:val="CommentText"/>
      </w:pPr>
      <w:r>
        <w:rPr>
          <w:rStyle w:val="CommentReference"/>
        </w:rPr>
        <w:annotationRef/>
      </w:r>
      <w:r>
        <w:t xml:space="preserve">I could see potentially using all data up to a certain point early after surgery (e.g., 2 weeks postop). </w:t>
      </w:r>
    </w:p>
    <w:p w14:paraId="5F1A9959" w14:textId="77777777" w:rsidR="00B33457" w:rsidRDefault="00B33457">
      <w:pPr>
        <w:pStyle w:val="CommentText"/>
      </w:pPr>
    </w:p>
    <w:p w14:paraId="65AA5425" w14:textId="43361B26" w:rsidR="00B33457" w:rsidRDefault="00B33457">
      <w:pPr>
        <w:pStyle w:val="CommentText"/>
      </w:pPr>
      <w:r>
        <w:t>However, if the primary argument is that these predictions will be useful in practice for postop rehabilitation, it would be best if the predictions were set early. Many postop patients are discharging from rehab before day 90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E1D837" w15:done="0"/>
  <w15:commentEx w15:paraId="61EE652E" w15:done="0"/>
  <w15:commentEx w15:paraId="4EEDB012" w15:done="0"/>
  <w15:commentEx w15:paraId="4A5C1ACB" w15:done="0"/>
  <w15:commentEx w15:paraId="11E8DFEE" w15:done="0"/>
  <w15:commentEx w15:paraId="2F677CC9" w15:paraIdParent="11E8DFEE" w15:done="0"/>
  <w15:commentEx w15:paraId="4A477A3D" w15:done="0"/>
  <w15:commentEx w15:paraId="36133A10" w15:done="0"/>
  <w15:commentEx w15:paraId="65AA5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653BF" w16cex:dateUtc="2021-07-24T14:54:00Z"/>
  <w16cex:commentExtensible w16cex:durableId="24A65680" w16cex:dateUtc="2021-07-24T15:06:00Z"/>
  <w16cex:commentExtensible w16cex:durableId="24A65473" w16cex:dateUtc="2021-07-24T14:57:00Z"/>
  <w16cex:commentExtensible w16cex:durableId="24A658C0" w16cex:dateUtc="2021-07-24T15:15:00Z"/>
  <w16cex:commentExtensible w16cex:durableId="24A62DD8" w16cex:dateUtc="2021-07-24T12:12:00Z"/>
  <w16cex:commentExtensible w16cex:durableId="24A65527" w16cex:dateUtc="2021-07-24T15:00:00Z"/>
  <w16cex:commentExtensible w16cex:durableId="24A65B0C" w16cex:dateUtc="2021-07-24T15:25:00Z"/>
  <w16cex:commentExtensible w16cex:durableId="24A6587F" w16cex:dateUtc="2021-07-24T15:14:00Z"/>
  <w16cex:commentExtensible w16cex:durableId="24A657F5" w16cex:dateUtc="2021-07-24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E1D837" w16cid:durableId="24A653BF"/>
  <w16cid:commentId w16cid:paraId="61EE652E" w16cid:durableId="24A65680"/>
  <w16cid:commentId w16cid:paraId="4EEDB012" w16cid:durableId="24A65473"/>
  <w16cid:commentId w16cid:paraId="4A5C1ACB" w16cid:durableId="24A658C0"/>
  <w16cid:commentId w16cid:paraId="11E8DFEE" w16cid:durableId="24A62DD8"/>
  <w16cid:commentId w16cid:paraId="2F677CC9" w16cid:durableId="24A65527"/>
  <w16cid:commentId w16cid:paraId="4A477A3D" w16cid:durableId="24A65B0C"/>
  <w16cid:commentId w16cid:paraId="36133A10" w16cid:durableId="24A6587F"/>
  <w16cid:commentId w16cid:paraId="65AA5425" w16cid:durableId="24A657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4A3A"/>
    <w:multiLevelType w:val="hybridMultilevel"/>
    <w:tmpl w:val="AEEAEB3C"/>
    <w:lvl w:ilvl="0" w:tplc="39E20BB0">
      <w:start w:val="7"/>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5C08"/>
    <w:multiLevelType w:val="hybridMultilevel"/>
    <w:tmpl w:val="83C81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8566F"/>
    <w:multiLevelType w:val="hybridMultilevel"/>
    <w:tmpl w:val="A00EA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04EC0"/>
    <w:multiLevelType w:val="hybridMultilevel"/>
    <w:tmpl w:val="D534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A10C8"/>
    <w:multiLevelType w:val="hybridMultilevel"/>
    <w:tmpl w:val="19DA1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407FE"/>
    <w:multiLevelType w:val="hybridMultilevel"/>
    <w:tmpl w:val="A1B8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634BA"/>
    <w:multiLevelType w:val="hybridMultilevel"/>
    <w:tmpl w:val="F5289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1568C"/>
    <w:multiLevelType w:val="hybridMultilevel"/>
    <w:tmpl w:val="8E5CDED4"/>
    <w:lvl w:ilvl="0" w:tplc="7146E36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76645"/>
    <w:multiLevelType w:val="multilevel"/>
    <w:tmpl w:val="4CF4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863BF"/>
    <w:multiLevelType w:val="hybridMultilevel"/>
    <w:tmpl w:val="EB223F2E"/>
    <w:lvl w:ilvl="0" w:tplc="BCC69A3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C4660"/>
    <w:multiLevelType w:val="hybridMultilevel"/>
    <w:tmpl w:val="3EC81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F2CD4"/>
    <w:multiLevelType w:val="hybridMultilevel"/>
    <w:tmpl w:val="96CA533E"/>
    <w:lvl w:ilvl="0" w:tplc="C50279C2">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65FD"/>
    <w:multiLevelType w:val="hybridMultilevel"/>
    <w:tmpl w:val="D864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12"/>
  </w:num>
  <w:num w:numId="5">
    <w:abstractNumId w:val="4"/>
  </w:num>
  <w:num w:numId="6">
    <w:abstractNumId w:val="6"/>
  </w:num>
  <w:num w:numId="7">
    <w:abstractNumId w:val="1"/>
  </w:num>
  <w:num w:numId="8">
    <w:abstractNumId w:val="9"/>
  </w:num>
  <w:num w:numId="9">
    <w:abstractNumId w:val="11"/>
  </w:num>
  <w:num w:numId="10">
    <w:abstractNumId w:val="0"/>
  </w:num>
  <w:num w:numId="11">
    <w:abstractNumId w:val="7"/>
  </w:num>
  <w:num w:numId="12">
    <w:abstractNumId w:val="5"/>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ber, Jeremy">
    <w15:presenceInfo w15:providerId="AD" w15:userId="S::jeremy.graber@cuanschutz.edu::932c3178-8a05-4fe5-8e78-393a6bdf9a0c"/>
  </w15:person>
  <w15:person w15:author="Juarez-Colunga, Elizabeth">
    <w15:presenceInfo w15:providerId="AD" w15:userId="S::elizabeth.juarez-colunga@cuanschutz.edu::69620586-2d76-48d7-9dc4-616f6653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BCF"/>
    <w:rsid w:val="0000018D"/>
    <w:rsid w:val="00001F81"/>
    <w:rsid w:val="00002A9C"/>
    <w:rsid w:val="00004C93"/>
    <w:rsid w:val="00005248"/>
    <w:rsid w:val="000053B7"/>
    <w:rsid w:val="0000596A"/>
    <w:rsid w:val="000108B5"/>
    <w:rsid w:val="00010E82"/>
    <w:rsid w:val="00011618"/>
    <w:rsid w:val="00011655"/>
    <w:rsid w:val="00011BFB"/>
    <w:rsid w:val="00011CC9"/>
    <w:rsid w:val="00014C90"/>
    <w:rsid w:val="000154DD"/>
    <w:rsid w:val="00015CF0"/>
    <w:rsid w:val="0001676B"/>
    <w:rsid w:val="00016B67"/>
    <w:rsid w:val="000204ED"/>
    <w:rsid w:val="0002216A"/>
    <w:rsid w:val="00022272"/>
    <w:rsid w:val="00025955"/>
    <w:rsid w:val="00025D27"/>
    <w:rsid w:val="00030812"/>
    <w:rsid w:val="00033F34"/>
    <w:rsid w:val="00034156"/>
    <w:rsid w:val="000344D4"/>
    <w:rsid w:val="000347E1"/>
    <w:rsid w:val="00034C42"/>
    <w:rsid w:val="000353C9"/>
    <w:rsid w:val="000370A7"/>
    <w:rsid w:val="00037117"/>
    <w:rsid w:val="000403DB"/>
    <w:rsid w:val="000406C3"/>
    <w:rsid w:val="00041000"/>
    <w:rsid w:val="000421AC"/>
    <w:rsid w:val="00042734"/>
    <w:rsid w:val="0004386D"/>
    <w:rsid w:val="000453C8"/>
    <w:rsid w:val="0004614C"/>
    <w:rsid w:val="000464B0"/>
    <w:rsid w:val="00046728"/>
    <w:rsid w:val="00046F1B"/>
    <w:rsid w:val="0005199E"/>
    <w:rsid w:val="000524C0"/>
    <w:rsid w:val="000535E1"/>
    <w:rsid w:val="00053635"/>
    <w:rsid w:val="00053CB0"/>
    <w:rsid w:val="00054D98"/>
    <w:rsid w:val="000555F3"/>
    <w:rsid w:val="00055800"/>
    <w:rsid w:val="00056B3F"/>
    <w:rsid w:val="00056BCF"/>
    <w:rsid w:val="000577D2"/>
    <w:rsid w:val="00057A8D"/>
    <w:rsid w:val="000605DD"/>
    <w:rsid w:val="00061432"/>
    <w:rsid w:val="00061F09"/>
    <w:rsid w:val="00062242"/>
    <w:rsid w:val="0006298E"/>
    <w:rsid w:val="00062ABF"/>
    <w:rsid w:val="00062C0A"/>
    <w:rsid w:val="00063AF6"/>
    <w:rsid w:val="000652CA"/>
    <w:rsid w:val="00066D3D"/>
    <w:rsid w:val="00067240"/>
    <w:rsid w:val="00067D46"/>
    <w:rsid w:val="00070EA2"/>
    <w:rsid w:val="00070EC9"/>
    <w:rsid w:val="000715AB"/>
    <w:rsid w:val="000755C9"/>
    <w:rsid w:val="00076BA6"/>
    <w:rsid w:val="00077E3C"/>
    <w:rsid w:val="00081095"/>
    <w:rsid w:val="00081B28"/>
    <w:rsid w:val="00083B66"/>
    <w:rsid w:val="00087C4F"/>
    <w:rsid w:val="00092C9E"/>
    <w:rsid w:val="00094769"/>
    <w:rsid w:val="00094829"/>
    <w:rsid w:val="00095CF8"/>
    <w:rsid w:val="00097D8B"/>
    <w:rsid w:val="000A1067"/>
    <w:rsid w:val="000A1CAE"/>
    <w:rsid w:val="000A389B"/>
    <w:rsid w:val="000A4016"/>
    <w:rsid w:val="000A579F"/>
    <w:rsid w:val="000B0057"/>
    <w:rsid w:val="000B0B27"/>
    <w:rsid w:val="000B0C1F"/>
    <w:rsid w:val="000B1D2A"/>
    <w:rsid w:val="000B2F08"/>
    <w:rsid w:val="000B3F25"/>
    <w:rsid w:val="000B450B"/>
    <w:rsid w:val="000B51C8"/>
    <w:rsid w:val="000B7239"/>
    <w:rsid w:val="000C360B"/>
    <w:rsid w:val="000C54FF"/>
    <w:rsid w:val="000C6FA2"/>
    <w:rsid w:val="000D0FA3"/>
    <w:rsid w:val="000D1016"/>
    <w:rsid w:val="000D1388"/>
    <w:rsid w:val="000D200B"/>
    <w:rsid w:val="000D5800"/>
    <w:rsid w:val="000E0ECC"/>
    <w:rsid w:val="000E2CE1"/>
    <w:rsid w:val="000E463C"/>
    <w:rsid w:val="000E4E51"/>
    <w:rsid w:val="000E5763"/>
    <w:rsid w:val="000F071C"/>
    <w:rsid w:val="000F13ED"/>
    <w:rsid w:val="000F2E21"/>
    <w:rsid w:val="000F43F6"/>
    <w:rsid w:val="000F47BD"/>
    <w:rsid w:val="000F4C2B"/>
    <w:rsid w:val="000F632C"/>
    <w:rsid w:val="000F6F24"/>
    <w:rsid w:val="000F7B68"/>
    <w:rsid w:val="00102937"/>
    <w:rsid w:val="001030A3"/>
    <w:rsid w:val="00106A7E"/>
    <w:rsid w:val="00107A08"/>
    <w:rsid w:val="001107B7"/>
    <w:rsid w:val="00110844"/>
    <w:rsid w:val="0011679A"/>
    <w:rsid w:val="00117051"/>
    <w:rsid w:val="00120C2D"/>
    <w:rsid w:val="00124376"/>
    <w:rsid w:val="00124423"/>
    <w:rsid w:val="00124CE4"/>
    <w:rsid w:val="001270DA"/>
    <w:rsid w:val="0013032E"/>
    <w:rsid w:val="0013123C"/>
    <w:rsid w:val="00131301"/>
    <w:rsid w:val="00134C82"/>
    <w:rsid w:val="00135665"/>
    <w:rsid w:val="00135B4E"/>
    <w:rsid w:val="00136A0A"/>
    <w:rsid w:val="0013742E"/>
    <w:rsid w:val="001406A1"/>
    <w:rsid w:val="00140DBA"/>
    <w:rsid w:val="0014198F"/>
    <w:rsid w:val="00141CD5"/>
    <w:rsid w:val="00142059"/>
    <w:rsid w:val="00143A10"/>
    <w:rsid w:val="00143E01"/>
    <w:rsid w:val="001443DF"/>
    <w:rsid w:val="00144772"/>
    <w:rsid w:val="001451BF"/>
    <w:rsid w:val="001511D5"/>
    <w:rsid w:val="0015204B"/>
    <w:rsid w:val="00152730"/>
    <w:rsid w:val="001536D6"/>
    <w:rsid w:val="0015391B"/>
    <w:rsid w:val="001555EF"/>
    <w:rsid w:val="001564BC"/>
    <w:rsid w:val="00156CBC"/>
    <w:rsid w:val="0016265B"/>
    <w:rsid w:val="00162C7C"/>
    <w:rsid w:val="00163ABB"/>
    <w:rsid w:val="00166973"/>
    <w:rsid w:val="00166E3E"/>
    <w:rsid w:val="0016758F"/>
    <w:rsid w:val="001707C3"/>
    <w:rsid w:val="001728B0"/>
    <w:rsid w:val="00173468"/>
    <w:rsid w:val="001741A4"/>
    <w:rsid w:val="00176285"/>
    <w:rsid w:val="0018268F"/>
    <w:rsid w:val="001828F8"/>
    <w:rsid w:val="001833B0"/>
    <w:rsid w:val="0018391F"/>
    <w:rsid w:val="00183B94"/>
    <w:rsid w:val="00187EE2"/>
    <w:rsid w:val="00190DA7"/>
    <w:rsid w:val="0019124D"/>
    <w:rsid w:val="00192857"/>
    <w:rsid w:val="001930DB"/>
    <w:rsid w:val="00193E74"/>
    <w:rsid w:val="0019446E"/>
    <w:rsid w:val="001954B8"/>
    <w:rsid w:val="00197E25"/>
    <w:rsid w:val="001A0672"/>
    <w:rsid w:val="001A331B"/>
    <w:rsid w:val="001A532E"/>
    <w:rsid w:val="001A5BAB"/>
    <w:rsid w:val="001B1A7A"/>
    <w:rsid w:val="001B2310"/>
    <w:rsid w:val="001B2CFE"/>
    <w:rsid w:val="001B3033"/>
    <w:rsid w:val="001B42DD"/>
    <w:rsid w:val="001C60B4"/>
    <w:rsid w:val="001C6187"/>
    <w:rsid w:val="001C649B"/>
    <w:rsid w:val="001C6841"/>
    <w:rsid w:val="001C7D02"/>
    <w:rsid w:val="001D0E2F"/>
    <w:rsid w:val="001D1405"/>
    <w:rsid w:val="001D1DBB"/>
    <w:rsid w:val="001D1E7C"/>
    <w:rsid w:val="001D281B"/>
    <w:rsid w:val="001D58B1"/>
    <w:rsid w:val="001E042E"/>
    <w:rsid w:val="001E0A67"/>
    <w:rsid w:val="001E4243"/>
    <w:rsid w:val="001E45D7"/>
    <w:rsid w:val="001E4805"/>
    <w:rsid w:val="001E5A55"/>
    <w:rsid w:val="001E5FD2"/>
    <w:rsid w:val="001E7596"/>
    <w:rsid w:val="001E78BC"/>
    <w:rsid w:val="001F0543"/>
    <w:rsid w:val="001F4A22"/>
    <w:rsid w:val="001F4DAA"/>
    <w:rsid w:val="001F51BA"/>
    <w:rsid w:val="001F5641"/>
    <w:rsid w:val="001F6D70"/>
    <w:rsid w:val="001F764A"/>
    <w:rsid w:val="0021091B"/>
    <w:rsid w:val="00213439"/>
    <w:rsid w:val="002134A7"/>
    <w:rsid w:val="00214962"/>
    <w:rsid w:val="00215A82"/>
    <w:rsid w:val="00217F93"/>
    <w:rsid w:val="002202D7"/>
    <w:rsid w:val="00220BC5"/>
    <w:rsid w:val="0022346D"/>
    <w:rsid w:val="00224930"/>
    <w:rsid w:val="002257E6"/>
    <w:rsid w:val="00227012"/>
    <w:rsid w:val="002273C9"/>
    <w:rsid w:val="00232C06"/>
    <w:rsid w:val="00240C72"/>
    <w:rsid w:val="002410A0"/>
    <w:rsid w:val="002410C7"/>
    <w:rsid w:val="00241C83"/>
    <w:rsid w:val="00242103"/>
    <w:rsid w:val="00243D21"/>
    <w:rsid w:val="0024485C"/>
    <w:rsid w:val="00245775"/>
    <w:rsid w:val="00245B38"/>
    <w:rsid w:val="002504C5"/>
    <w:rsid w:val="002528E8"/>
    <w:rsid w:val="00254AAA"/>
    <w:rsid w:val="00255F2C"/>
    <w:rsid w:val="00256D35"/>
    <w:rsid w:val="00261D0B"/>
    <w:rsid w:val="0026290C"/>
    <w:rsid w:val="00262A0D"/>
    <w:rsid w:val="00263CDC"/>
    <w:rsid w:val="00267C0B"/>
    <w:rsid w:val="0027258A"/>
    <w:rsid w:val="002741D8"/>
    <w:rsid w:val="00277404"/>
    <w:rsid w:val="002807EC"/>
    <w:rsid w:val="00282CAA"/>
    <w:rsid w:val="00284736"/>
    <w:rsid w:val="00284B6B"/>
    <w:rsid w:val="002853AE"/>
    <w:rsid w:val="00285E0C"/>
    <w:rsid w:val="0028751E"/>
    <w:rsid w:val="00292593"/>
    <w:rsid w:val="00293B14"/>
    <w:rsid w:val="002949B9"/>
    <w:rsid w:val="00295349"/>
    <w:rsid w:val="00295E40"/>
    <w:rsid w:val="00296BBC"/>
    <w:rsid w:val="0029769B"/>
    <w:rsid w:val="002A0D68"/>
    <w:rsid w:val="002A0E16"/>
    <w:rsid w:val="002A16FE"/>
    <w:rsid w:val="002A1706"/>
    <w:rsid w:val="002A1B8B"/>
    <w:rsid w:val="002A21B3"/>
    <w:rsid w:val="002A26C7"/>
    <w:rsid w:val="002A5CA4"/>
    <w:rsid w:val="002A6900"/>
    <w:rsid w:val="002A6B1B"/>
    <w:rsid w:val="002B0105"/>
    <w:rsid w:val="002B05CD"/>
    <w:rsid w:val="002B0928"/>
    <w:rsid w:val="002B1A6C"/>
    <w:rsid w:val="002B62B7"/>
    <w:rsid w:val="002C00CC"/>
    <w:rsid w:val="002C037E"/>
    <w:rsid w:val="002C0F46"/>
    <w:rsid w:val="002C27D7"/>
    <w:rsid w:val="002C28D0"/>
    <w:rsid w:val="002C497C"/>
    <w:rsid w:val="002C6C3F"/>
    <w:rsid w:val="002D1B1E"/>
    <w:rsid w:val="002D24CC"/>
    <w:rsid w:val="002D3DDD"/>
    <w:rsid w:val="002D5526"/>
    <w:rsid w:val="002D776D"/>
    <w:rsid w:val="002D7EC4"/>
    <w:rsid w:val="002E0398"/>
    <w:rsid w:val="002E12A6"/>
    <w:rsid w:val="002E2092"/>
    <w:rsid w:val="002E240D"/>
    <w:rsid w:val="002E456D"/>
    <w:rsid w:val="002E55C3"/>
    <w:rsid w:val="002E7728"/>
    <w:rsid w:val="002F1C95"/>
    <w:rsid w:val="002F31DB"/>
    <w:rsid w:val="002F5002"/>
    <w:rsid w:val="002F5436"/>
    <w:rsid w:val="002F6D51"/>
    <w:rsid w:val="00300079"/>
    <w:rsid w:val="00301EF0"/>
    <w:rsid w:val="00302150"/>
    <w:rsid w:val="003021BA"/>
    <w:rsid w:val="00302F62"/>
    <w:rsid w:val="00304F89"/>
    <w:rsid w:val="00306746"/>
    <w:rsid w:val="003076AD"/>
    <w:rsid w:val="0030795E"/>
    <w:rsid w:val="00312081"/>
    <w:rsid w:val="003126BD"/>
    <w:rsid w:val="00314AE2"/>
    <w:rsid w:val="00314FAA"/>
    <w:rsid w:val="00315F57"/>
    <w:rsid w:val="00316863"/>
    <w:rsid w:val="003203FB"/>
    <w:rsid w:val="00321497"/>
    <w:rsid w:val="003223B1"/>
    <w:rsid w:val="00324DD7"/>
    <w:rsid w:val="00326049"/>
    <w:rsid w:val="0033031C"/>
    <w:rsid w:val="00330EA4"/>
    <w:rsid w:val="00332644"/>
    <w:rsid w:val="00332D57"/>
    <w:rsid w:val="00334AE8"/>
    <w:rsid w:val="0033564A"/>
    <w:rsid w:val="00337EF4"/>
    <w:rsid w:val="00340967"/>
    <w:rsid w:val="00341884"/>
    <w:rsid w:val="00345519"/>
    <w:rsid w:val="0034551F"/>
    <w:rsid w:val="00345BC2"/>
    <w:rsid w:val="00347410"/>
    <w:rsid w:val="00352CF5"/>
    <w:rsid w:val="0035312E"/>
    <w:rsid w:val="00354412"/>
    <w:rsid w:val="00355408"/>
    <w:rsid w:val="00356CD9"/>
    <w:rsid w:val="00357C75"/>
    <w:rsid w:val="00360A23"/>
    <w:rsid w:val="00360F0F"/>
    <w:rsid w:val="00361052"/>
    <w:rsid w:val="003612A2"/>
    <w:rsid w:val="00361F15"/>
    <w:rsid w:val="0036218C"/>
    <w:rsid w:val="003622EB"/>
    <w:rsid w:val="00362CBC"/>
    <w:rsid w:val="00363AA6"/>
    <w:rsid w:val="00363AF6"/>
    <w:rsid w:val="00366156"/>
    <w:rsid w:val="0037043F"/>
    <w:rsid w:val="0037051E"/>
    <w:rsid w:val="00374FD7"/>
    <w:rsid w:val="00376C03"/>
    <w:rsid w:val="003803AA"/>
    <w:rsid w:val="003809B1"/>
    <w:rsid w:val="00381078"/>
    <w:rsid w:val="0038164D"/>
    <w:rsid w:val="00382BF5"/>
    <w:rsid w:val="00382F06"/>
    <w:rsid w:val="00384001"/>
    <w:rsid w:val="00384BB1"/>
    <w:rsid w:val="00385B9F"/>
    <w:rsid w:val="0038662F"/>
    <w:rsid w:val="00390269"/>
    <w:rsid w:val="0039094D"/>
    <w:rsid w:val="00392A10"/>
    <w:rsid w:val="00393D82"/>
    <w:rsid w:val="00394DB5"/>
    <w:rsid w:val="003A0C7E"/>
    <w:rsid w:val="003A14A0"/>
    <w:rsid w:val="003A242E"/>
    <w:rsid w:val="003A294D"/>
    <w:rsid w:val="003A2DFA"/>
    <w:rsid w:val="003A336B"/>
    <w:rsid w:val="003A6278"/>
    <w:rsid w:val="003B2899"/>
    <w:rsid w:val="003B49D2"/>
    <w:rsid w:val="003B6E80"/>
    <w:rsid w:val="003C2872"/>
    <w:rsid w:val="003C33CC"/>
    <w:rsid w:val="003C5F68"/>
    <w:rsid w:val="003D3554"/>
    <w:rsid w:val="003D35F6"/>
    <w:rsid w:val="003D3EDF"/>
    <w:rsid w:val="003D428B"/>
    <w:rsid w:val="003D54BB"/>
    <w:rsid w:val="003D5588"/>
    <w:rsid w:val="003D64B4"/>
    <w:rsid w:val="003D721B"/>
    <w:rsid w:val="003D79B5"/>
    <w:rsid w:val="003D7C1D"/>
    <w:rsid w:val="003E00D4"/>
    <w:rsid w:val="003E0286"/>
    <w:rsid w:val="003E2662"/>
    <w:rsid w:val="003E2923"/>
    <w:rsid w:val="003E34E3"/>
    <w:rsid w:val="003E3B1E"/>
    <w:rsid w:val="003E3E49"/>
    <w:rsid w:val="003E4C34"/>
    <w:rsid w:val="003E544A"/>
    <w:rsid w:val="003E6B09"/>
    <w:rsid w:val="003E74A5"/>
    <w:rsid w:val="003F0F2A"/>
    <w:rsid w:val="003F1610"/>
    <w:rsid w:val="003F1772"/>
    <w:rsid w:val="003F19C8"/>
    <w:rsid w:val="003F2C31"/>
    <w:rsid w:val="003F3CCE"/>
    <w:rsid w:val="003F5887"/>
    <w:rsid w:val="003F6886"/>
    <w:rsid w:val="003F76AB"/>
    <w:rsid w:val="003F7B3D"/>
    <w:rsid w:val="00402E79"/>
    <w:rsid w:val="00403298"/>
    <w:rsid w:val="0040407D"/>
    <w:rsid w:val="00404C91"/>
    <w:rsid w:val="004072A1"/>
    <w:rsid w:val="00410117"/>
    <w:rsid w:val="0041017B"/>
    <w:rsid w:val="0041133A"/>
    <w:rsid w:val="00411F29"/>
    <w:rsid w:val="00411FE9"/>
    <w:rsid w:val="00412736"/>
    <w:rsid w:val="00412C36"/>
    <w:rsid w:val="00414D66"/>
    <w:rsid w:val="004165CF"/>
    <w:rsid w:val="00417B33"/>
    <w:rsid w:val="00417CB5"/>
    <w:rsid w:val="0042061D"/>
    <w:rsid w:val="00420B6D"/>
    <w:rsid w:val="00421681"/>
    <w:rsid w:val="00421AE9"/>
    <w:rsid w:val="00421B60"/>
    <w:rsid w:val="004243A3"/>
    <w:rsid w:val="00425791"/>
    <w:rsid w:val="00426ABB"/>
    <w:rsid w:val="00430501"/>
    <w:rsid w:val="004321C6"/>
    <w:rsid w:val="00432FE8"/>
    <w:rsid w:val="004341CD"/>
    <w:rsid w:val="00435E4D"/>
    <w:rsid w:val="00440378"/>
    <w:rsid w:val="004420DC"/>
    <w:rsid w:val="00442C2E"/>
    <w:rsid w:val="00442E44"/>
    <w:rsid w:val="0044383D"/>
    <w:rsid w:val="0045074B"/>
    <w:rsid w:val="0045298B"/>
    <w:rsid w:val="004553EB"/>
    <w:rsid w:val="0045633F"/>
    <w:rsid w:val="004564F1"/>
    <w:rsid w:val="00456BF0"/>
    <w:rsid w:val="00461006"/>
    <w:rsid w:val="004623E7"/>
    <w:rsid w:val="00464219"/>
    <w:rsid w:val="004643FE"/>
    <w:rsid w:val="00465696"/>
    <w:rsid w:val="00465BD9"/>
    <w:rsid w:val="004672AA"/>
    <w:rsid w:val="00472ABF"/>
    <w:rsid w:val="00474A98"/>
    <w:rsid w:val="004755CF"/>
    <w:rsid w:val="0047704D"/>
    <w:rsid w:val="00477062"/>
    <w:rsid w:val="00477A73"/>
    <w:rsid w:val="00481156"/>
    <w:rsid w:val="004826E1"/>
    <w:rsid w:val="004838EE"/>
    <w:rsid w:val="00484C67"/>
    <w:rsid w:val="00485D89"/>
    <w:rsid w:val="00493CC0"/>
    <w:rsid w:val="00494FC2"/>
    <w:rsid w:val="004A07CF"/>
    <w:rsid w:val="004A12CD"/>
    <w:rsid w:val="004A1BA9"/>
    <w:rsid w:val="004A1D58"/>
    <w:rsid w:val="004A26FF"/>
    <w:rsid w:val="004A270C"/>
    <w:rsid w:val="004A358C"/>
    <w:rsid w:val="004A5D8A"/>
    <w:rsid w:val="004A5E9C"/>
    <w:rsid w:val="004B06B4"/>
    <w:rsid w:val="004B1185"/>
    <w:rsid w:val="004B1D97"/>
    <w:rsid w:val="004B2BE0"/>
    <w:rsid w:val="004B2C6C"/>
    <w:rsid w:val="004B3149"/>
    <w:rsid w:val="004B3596"/>
    <w:rsid w:val="004B3DB1"/>
    <w:rsid w:val="004B3EC5"/>
    <w:rsid w:val="004B58A0"/>
    <w:rsid w:val="004B60DE"/>
    <w:rsid w:val="004B6521"/>
    <w:rsid w:val="004B6C1A"/>
    <w:rsid w:val="004B6EEA"/>
    <w:rsid w:val="004B7879"/>
    <w:rsid w:val="004C33A7"/>
    <w:rsid w:val="004C349A"/>
    <w:rsid w:val="004C38BE"/>
    <w:rsid w:val="004C4605"/>
    <w:rsid w:val="004C47BA"/>
    <w:rsid w:val="004C4D92"/>
    <w:rsid w:val="004C6BF5"/>
    <w:rsid w:val="004C78FD"/>
    <w:rsid w:val="004C7A5E"/>
    <w:rsid w:val="004D08A9"/>
    <w:rsid w:val="004D1C0B"/>
    <w:rsid w:val="004D39FF"/>
    <w:rsid w:val="004D5D65"/>
    <w:rsid w:val="004D614D"/>
    <w:rsid w:val="004E0798"/>
    <w:rsid w:val="004E3163"/>
    <w:rsid w:val="004E41E0"/>
    <w:rsid w:val="004E420F"/>
    <w:rsid w:val="004E6453"/>
    <w:rsid w:val="004F0414"/>
    <w:rsid w:val="004F0EF6"/>
    <w:rsid w:val="004F0F36"/>
    <w:rsid w:val="004F2E60"/>
    <w:rsid w:val="004F37AA"/>
    <w:rsid w:val="004F52D6"/>
    <w:rsid w:val="004F74B1"/>
    <w:rsid w:val="004F7BAC"/>
    <w:rsid w:val="0050005E"/>
    <w:rsid w:val="00501ACA"/>
    <w:rsid w:val="00502D02"/>
    <w:rsid w:val="00504D5B"/>
    <w:rsid w:val="00505FDC"/>
    <w:rsid w:val="00507AD2"/>
    <w:rsid w:val="00507E0D"/>
    <w:rsid w:val="00510CB7"/>
    <w:rsid w:val="005110C8"/>
    <w:rsid w:val="005122FE"/>
    <w:rsid w:val="005123AC"/>
    <w:rsid w:val="005128C4"/>
    <w:rsid w:val="005132D8"/>
    <w:rsid w:val="005156C6"/>
    <w:rsid w:val="00521BA2"/>
    <w:rsid w:val="00521C79"/>
    <w:rsid w:val="005223AC"/>
    <w:rsid w:val="005244CA"/>
    <w:rsid w:val="005270F3"/>
    <w:rsid w:val="00532208"/>
    <w:rsid w:val="0053499F"/>
    <w:rsid w:val="005357CB"/>
    <w:rsid w:val="0053654F"/>
    <w:rsid w:val="005411D6"/>
    <w:rsid w:val="005439F9"/>
    <w:rsid w:val="00544DA2"/>
    <w:rsid w:val="00545B53"/>
    <w:rsid w:val="00546601"/>
    <w:rsid w:val="005469F9"/>
    <w:rsid w:val="00547A25"/>
    <w:rsid w:val="0055019A"/>
    <w:rsid w:val="00552214"/>
    <w:rsid w:val="00553EBB"/>
    <w:rsid w:val="00554A5D"/>
    <w:rsid w:val="00554FF3"/>
    <w:rsid w:val="00555591"/>
    <w:rsid w:val="005564A9"/>
    <w:rsid w:val="00563CA6"/>
    <w:rsid w:val="00565058"/>
    <w:rsid w:val="005657D1"/>
    <w:rsid w:val="00565960"/>
    <w:rsid w:val="00566D2A"/>
    <w:rsid w:val="005725D1"/>
    <w:rsid w:val="0057484C"/>
    <w:rsid w:val="00574855"/>
    <w:rsid w:val="00575889"/>
    <w:rsid w:val="00581C46"/>
    <w:rsid w:val="005822E3"/>
    <w:rsid w:val="00583354"/>
    <w:rsid w:val="005845A6"/>
    <w:rsid w:val="00585E84"/>
    <w:rsid w:val="005863CD"/>
    <w:rsid w:val="00586416"/>
    <w:rsid w:val="005871A4"/>
    <w:rsid w:val="00590355"/>
    <w:rsid w:val="00591A7F"/>
    <w:rsid w:val="00592CE7"/>
    <w:rsid w:val="00592F47"/>
    <w:rsid w:val="00593D6D"/>
    <w:rsid w:val="005944E0"/>
    <w:rsid w:val="00594D10"/>
    <w:rsid w:val="00595600"/>
    <w:rsid w:val="00595B06"/>
    <w:rsid w:val="005963D4"/>
    <w:rsid w:val="00596819"/>
    <w:rsid w:val="005A25FC"/>
    <w:rsid w:val="005A27B2"/>
    <w:rsid w:val="005A2963"/>
    <w:rsid w:val="005A2B36"/>
    <w:rsid w:val="005A3454"/>
    <w:rsid w:val="005A3924"/>
    <w:rsid w:val="005A4464"/>
    <w:rsid w:val="005A594F"/>
    <w:rsid w:val="005A6E09"/>
    <w:rsid w:val="005A73CB"/>
    <w:rsid w:val="005A7A57"/>
    <w:rsid w:val="005B31E8"/>
    <w:rsid w:val="005B3213"/>
    <w:rsid w:val="005B4A09"/>
    <w:rsid w:val="005B4CFF"/>
    <w:rsid w:val="005B50AB"/>
    <w:rsid w:val="005B54D2"/>
    <w:rsid w:val="005B6328"/>
    <w:rsid w:val="005C0C81"/>
    <w:rsid w:val="005C6B99"/>
    <w:rsid w:val="005C75D1"/>
    <w:rsid w:val="005C76E3"/>
    <w:rsid w:val="005C78A4"/>
    <w:rsid w:val="005C7DC8"/>
    <w:rsid w:val="005C7E25"/>
    <w:rsid w:val="005D029A"/>
    <w:rsid w:val="005D077E"/>
    <w:rsid w:val="005D38DA"/>
    <w:rsid w:val="005D5094"/>
    <w:rsid w:val="005D5428"/>
    <w:rsid w:val="005D6225"/>
    <w:rsid w:val="005D6D8F"/>
    <w:rsid w:val="005D715F"/>
    <w:rsid w:val="005E065B"/>
    <w:rsid w:val="005E11F7"/>
    <w:rsid w:val="005E1D45"/>
    <w:rsid w:val="005E1E2A"/>
    <w:rsid w:val="005E3B5E"/>
    <w:rsid w:val="005E57C5"/>
    <w:rsid w:val="005E7D3C"/>
    <w:rsid w:val="005F1730"/>
    <w:rsid w:val="005F1EA4"/>
    <w:rsid w:val="005F2129"/>
    <w:rsid w:val="005F2DA6"/>
    <w:rsid w:val="005F5A76"/>
    <w:rsid w:val="005F756E"/>
    <w:rsid w:val="00600636"/>
    <w:rsid w:val="00602264"/>
    <w:rsid w:val="0060257F"/>
    <w:rsid w:val="006029A7"/>
    <w:rsid w:val="00602FB5"/>
    <w:rsid w:val="00604717"/>
    <w:rsid w:val="00605900"/>
    <w:rsid w:val="00606BCF"/>
    <w:rsid w:val="00606C48"/>
    <w:rsid w:val="0061012F"/>
    <w:rsid w:val="0061253C"/>
    <w:rsid w:val="00612761"/>
    <w:rsid w:val="006129D3"/>
    <w:rsid w:val="00614956"/>
    <w:rsid w:val="00614F9E"/>
    <w:rsid w:val="006157F7"/>
    <w:rsid w:val="00616995"/>
    <w:rsid w:val="00620300"/>
    <w:rsid w:val="006211E0"/>
    <w:rsid w:val="006249AA"/>
    <w:rsid w:val="006255AE"/>
    <w:rsid w:val="00625F2C"/>
    <w:rsid w:val="00626FF4"/>
    <w:rsid w:val="00631569"/>
    <w:rsid w:val="0063697E"/>
    <w:rsid w:val="00636C64"/>
    <w:rsid w:val="006370BE"/>
    <w:rsid w:val="0064200D"/>
    <w:rsid w:val="00642C3D"/>
    <w:rsid w:val="00643164"/>
    <w:rsid w:val="00646BC7"/>
    <w:rsid w:val="006479C1"/>
    <w:rsid w:val="00653408"/>
    <w:rsid w:val="006535FF"/>
    <w:rsid w:val="00655126"/>
    <w:rsid w:val="00656349"/>
    <w:rsid w:val="00661559"/>
    <w:rsid w:val="00662904"/>
    <w:rsid w:val="00663738"/>
    <w:rsid w:val="00663781"/>
    <w:rsid w:val="00663F0A"/>
    <w:rsid w:val="0066448F"/>
    <w:rsid w:val="0066451F"/>
    <w:rsid w:val="00664607"/>
    <w:rsid w:val="0066494B"/>
    <w:rsid w:val="006650C1"/>
    <w:rsid w:val="006654C6"/>
    <w:rsid w:val="00666206"/>
    <w:rsid w:val="00671F70"/>
    <w:rsid w:val="00672314"/>
    <w:rsid w:val="00675D64"/>
    <w:rsid w:val="006809E9"/>
    <w:rsid w:val="00683694"/>
    <w:rsid w:val="00683A5C"/>
    <w:rsid w:val="006849CC"/>
    <w:rsid w:val="00690DE6"/>
    <w:rsid w:val="006917BE"/>
    <w:rsid w:val="006930C4"/>
    <w:rsid w:val="0069440C"/>
    <w:rsid w:val="00695166"/>
    <w:rsid w:val="006971A9"/>
    <w:rsid w:val="006A106B"/>
    <w:rsid w:val="006A206D"/>
    <w:rsid w:val="006A2368"/>
    <w:rsid w:val="006A3B65"/>
    <w:rsid w:val="006A5AF8"/>
    <w:rsid w:val="006A5DBA"/>
    <w:rsid w:val="006A7D18"/>
    <w:rsid w:val="006B0DCB"/>
    <w:rsid w:val="006B1200"/>
    <w:rsid w:val="006B502F"/>
    <w:rsid w:val="006B5967"/>
    <w:rsid w:val="006B63EF"/>
    <w:rsid w:val="006B6E60"/>
    <w:rsid w:val="006C38B2"/>
    <w:rsid w:val="006D0D81"/>
    <w:rsid w:val="006D2495"/>
    <w:rsid w:val="006D38D7"/>
    <w:rsid w:val="006D3E20"/>
    <w:rsid w:val="006D4E01"/>
    <w:rsid w:val="006D5EE8"/>
    <w:rsid w:val="006D60B5"/>
    <w:rsid w:val="006D736D"/>
    <w:rsid w:val="006D7F68"/>
    <w:rsid w:val="006E07B8"/>
    <w:rsid w:val="006E0AC3"/>
    <w:rsid w:val="006E173F"/>
    <w:rsid w:val="006E3C92"/>
    <w:rsid w:val="006E590A"/>
    <w:rsid w:val="006F0F51"/>
    <w:rsid w:val="006F21E2"/>
    <w:rsid w:val="00701298"/>
    <w:rsid w:val="0070164E"/>
    <w:rsid w:val="00702A4B"/>
    <w:rsid w:val="00703B5A"/>
    <w:rsid w:val="00705229"/>
    <w:rsid w:val="00706946"/>
    <w:rsid w:val="00711FA9"/>
    <w:rsid w:val="0071296A"/>
    <w:rsid w:val="00713375"/>
    <w:rsid w:val="0071347E"/>
    <w:rsid w:val="00713CCB"/>
    <w:rsid w:val="00715A6B"/>
    <w:rsid w:val="00715F0C"/>
    <w:rsid w:val="00720755"/>
    <w:rsid w:val="00720B9C"/>
    <w:rsid w:val="00720FEB"/>
    <w:rsid w:val="00724380"/>
    <w:rsid w:val="00724CF8"/>
    <w:rsid w:val="0072545E"/>
    <w:rsid w:val="00726377"/>
    <w:rsid w:val="00727D0F"/>
    <w:rsid w:val="007305A6"/>
    <w:rsid w:val="00733728"/>
    <w:rsid w:val="00735F8B"/>
    <w:rsid w:val="0073637F"/>
    <w:rsid w:val="007411B2"/>
    <w:rsid w:val="00743F5A"/>
    <w:rsid w:val="00745AAD"/>
    <w:rsid w:val="007460F7"/>
    <w:rsid w:val="007464B2"/>
    <w:rsid w:val="00746D69"/>
    <w:rsid w:val="00752CC3"/>
    <w:rsid w:val="00753DC7"/>
    <w:rsid w:val="00753E4B"/>
    <w:rsid w:val="0075429A"/>
    <w:rsid w:val="007545A9"/>
    <w:rsid w:val="00756F69"/>
    <w:rsid w:val="0075724F"/>
    <w:rsid w:val="0075768C"/>
    <w:rsid w:val="00757B76"/>
    <w:rsid w:val="007625E0"/>
    <w:rsid w:val="00763F75"/>
    <w:rsid w:val="00765449"/>
    <w:rsid w:val="00766622"/>
    <w:rsid w:val="007670BA"/>
    <w:rsid w:val="007707BD"/>
    <w:rsid w:val="00771176"/>
    <w:rsid w:val="007715EC"/>
    <w:rsid w:val="00771AAC"/>
    <w:rsid w:val="00771BDC"/>
    <w:rsid w:val="007726ED"/>
    <w:rsid w:val="00772B6B"/>
    <w:rsid w:val="00772E78"/>
    <w:rsid w:val="007768C5"/>
    <w:rsid w:val="00776AC4"/>
    <w:rsid w:val="00781B38"/>
    <w:rsid w:val="00781DF0"/>
    <w:rsid w:val="0078332A"/>
    <w:rsid w:val="00784ABA"/>
    <w:rsid w:val="00784AE5"/>
    <w:rsid w:val="0078696E"/>
    <w:rsid w:val="0079074E"/>
    <w:rsid w:val="00792A62"/>
    <w:rsid w:val="0079301D"/>
    <w:rsid w:val="0079493E"/>
    <w:rsid w:val="007A0111"/>
    <w:rsid w:val="007A0C9E"/>
    <w:rsid w:val="007A0F59"/>
    <w:rsid w:val="007A261A"/>
    <w:rsid w:val="007A563C"/>
    <w:rsid w:val="007A565F"/>
    <w:rsid w:val="007A5833"/>
    <w:rsid w:val="007A5A4D"/>
    <w:rsid w:val="007A642C"/>
    <w:rsid w:val="007A6A38"/>
    <w:rsid w:val="007B17C3"/>
    <w:rsid w:val="007B1FAD"/>
    <w:rsid w:val="007B4FBE"/>
    <w:rsid w:val="007B6192"/>
    <w:rsid w:val="007B7E39"/>
    <w:rsid w:val="007B7FBB"/>
    <w:rsid w:val="007C113B"/>
    <w:rsid w:val="007C17CE"/>
    <w:rsid w:val="007C1F86"/>
    <w:rsid w:val="007C2D7A"/>
    <w:rsid w:val="007C3FC3"/>
    <w:rsid w:val="007C4007"/>
    <w:rsid w:val="007C4D41"/>
    <w:rsid w:val="007C5E2E"/>
    <w:rsid w:val="007C607D"/>
    <w:rsid w:val="007C706D"/>
    <w:rsid w:val="007D151A"/>
    <w:rsid w:val="007D27F3"/>
    <w:rsid w:val="007D2C73"/>
    <w:rsid w:val="007D552F"/>
    <w:rsid w:val="007D5558"/>
    <w:rsid w:val="007D5B7A"/>
    <w:rsid w:val="007D5D6F"/>
    <w:rsid w:val="007D7E03"/>
    <w:rsid w:val="007D7F24"/>
    <w:rsid w:val="007E201E"/>
    <w:rsid w:val="007E25FA"/>
    <w:rsid w:val="007E4361"/>
    <w:rsid w:val="007E443E"/>
    <w:rsid w:val="007E45C1"/>
    <w:rsid w:val="007E4B89"/>
    <w:rsid w:val="007E6AEA"/>
    <w:rsid w:val="007E6F26"/>
    <w:rsid w:val="007F0805"/>
    <w:rsid w:val="007F0879"/>
    <w:rsid w:val="007F1E11"/>
    <w:rsid w:val="007F4EC4"/>
    <w:rsid w:val="007F771D"/>
    <w:rsid w:val="007F7D61"/>
    <w:rsid w:val="00800ADC"/>
    <w:rsid w:val="008015E4"/>
    <w:rsid w:val="008029C3"/>
    <w:rsid w:val="00803763"/>
    <w:rsid w:val="0081073F"/>
    <w:rsid w:val="00810F2D"/>
    <w:rsid w:val="00811101"/>
    <w:rsid w:val="0081184A"/>
    <w:rsid w:val="00811DCA"/>
    <w:rsid w:val="00815793"/>
    <w:rsid w:val="00818D91"/>
    <w:rsid w:val="00820162"/>
    <w:rsid w:val="008207A3"/>
    <w:rsid w:val="00823583"/>
    <w:rsid w:val="00823AE7"/>
    <w:rsid w:val="00826C8A"/>
    <w:rsid w:val="00826D95"/>
    <w:rsid w:val="008276B9"/>
    <w:rsid w:val="00830F45"/>
    <w:rsid w:val="00831DC8"/>
    <w:rsid w:val="00831E92"/>
    <w:rsid w:val="008343E1"/>
    <w:rsid w:val="00835F8A"/>
    <w:rsid w:val="008368FF"/>
    <w:rsid w:val="008413AB"/>
    <w:rsid w:val="0084149C"/>
    <w:rsid w:val="00844C67"/>
    <w:rsid w:val="00844FF8"/>
    <w:rsid w:val="00845A41"/>
    <w:rsid w:val="00846362"/>
    <w:rsid w:val="00847422"/>
    <w:rsid w:val="0085044E"/>
    <w:rsid w:val="008527B8"/>
    <w:rsid w:val="008533A8"/>
    <w:rsid w:val="00854304"/>
    <w:rsid w:val="00854320"/>
    <w:rsid w:val="008551DA"/>
    <w:rsid w:val="00855484"/>
    <w:rsid w:val="00856AD1"/>
    <w:rsid w:val="00857057"/>
    <w:rsid w:val="00860B9C"/>
    <w:rsid w:val="00861883"/>
    <w:rsid w:val="00865893"/>
    <w:rsid w:val="00866D0F"/>
    <w:rsid w:val="008700AC"/>
    <w:rsid w:val="00872565"/>
    <w:rsid w:val="00873670"/>
    <w:rsid w:val="008740AD"/>
    <w:rsid w:val="00874D9C"/>
    <w:rsid w:val="00875031"/>
    <w:rsid w:val="008750A9"/>
    <w:rsid w:val="00875E01"/>
    <w:rsid w:val="00877FA0"/>
    <w:rsid w:val="008842C2"/>
    <w:rsid w:val="00884BAC"/>
    <w:rsid w:val="008864D8"/>
    <w:rsid w:val="008909A5"/>
    <w:rsid w:val="008946D0"/>
    <w:rsid w:val="0089569F"/>
    <w:rsid w:val="008A18C1"/>
    <w:rsid w:val="008A2781"/>
    <w:rsid w:val="008A38B9"/>
    <w:rsid w:val="008A39AF"/>
    <w:rsid w:val="008A455A"/>
    <w:rsid w:val="008B1E29"/>
    <w:rsid w:val="008B5F86"/>
    <w:rsid w:val="008C079B"/>
    <w:rsid w:val="008C22BB"/>
    <w:rsid w:val="008C3286"/>
    <w:rsid w:val="008C35E5"/>
    <w:rsid w:val="008C6293"/>
    <w:rsid w:val="008C74E6"/>
    <w:rsid w:val="008D0B8A"/>
    <w:rsid w:val="008D14CA"/>
    <w:rsid w:val="008D22E0"/>
    <w:rsid w:val="008D3270"/>
    <w:rsid w:val="008D3E7A"/>
    <w:rsid w:val="008D5EB9"/>
    <w:rsid w:val="008D7176"/>
    <w:rsid w:val="008E020E"/>
    <w:rsid w:val="008E04F9"/>
    <w:rsid w:val="008E0BC1"/>
    <w:rsid w:val="008E0C56"/>
    <w:rsid w:val="008E211F"/>
    <w:rsid w:val="008E2393"/>
    <w:rsid w:val="008E27AB"/>
    <w:rsid w:val="008E33B8"/>
    <w:rsid w:val="008E500B"/>
    <w:rsid w:val="008E5B45"/>
    <w:rsid w:val="008E5D72"/>
    <w:rsid w:val="008E78B0"/>
    <w:rsid w:val="008F094E"/>
    <w:rsid w:val="008F0DD0"/>
    <w:rsid w:val="008F2CCD"/>
    <w:rsid w:val="008F3473"/>
    <w:rsid w:val="008F48E9"/>
    <w:rsid w:val="008F681B"/>
    <w:rsid w:val="00901164"/>
    <w:rsid w:val="00901D65"/>
    <w:rsid w:val="00904ACC"/>
    <w:rsid w:val="00905545"/>
    <w:rsid w:val="00907156"/>
    <w:rsid w:val="00910E3B"/>
    <w:rsid w:val="00910FD1"/>
    <w:rsid w:val="00911816"/>
    <w:rsid w:val="00912793"/>
    <w:rsid w:val="009134E1"/>
    <w:rsid w:val="00913549"/>
    <w:rsid w:val="0091617E"/>
    <w:rsid w:val="00916A3E"/>
    <w:rsid w:val="00916AF8"/>
    <w:rsid w:val="0092235B"/>
    <w:rsid w:val="009266B3"/>
    <w:rsid w:val="00927D9F"/>
    <w:rsid w:val="00930DC8"/>
    <w:rsid w:val="00935C18"/>
    <w:rsid w:val="0093628A"/>
    <w:rsid w:val="00944AD8"/>
    <w:rsid w:val="00944AFE"/>
    <w:rsid w:val="00947691"/>
    <w:rsid w:val="00950810"/>
    <w:rsid w:val="00950A01"/>
    <w:rsid w:val="00951092"/>
    <w:rsid w:val="009549DC"/>
    <w:rsid w:val="00957A19"/>
    <w:rsid w:val="00957DA9"/>
    <w:rsid w:val="0096081B"/>
    <w:rsid w:val="009608B4"/>
    <w:rsid w:val="009616AA"/>
    <w:rsid w:val="009617F4"/>
    <w:rsid w:val="00963E16"/>
    <w:rsid w:val="00964FE2"/>
    <w:rsid w:val="00965C78"/>
    <w:rsid w:val="009670EF"/>
    <w:rsid w:val="009674D1"/>
    <w:rsid w:val="00971A6D"/>
    <w:rsid w:val="00972E5E"/>
    <w:rsid w:val="0097410D"/>
    <w:rsid w:val="00976900"/>
    <w:rsid w:val="00981A7A"/>
    <w:rsid w:val="00982876"/>
    <w:rsid w:val="00982DDE"/>
    <w:rsid w:val="00983E97"/>
    <w:rsid w:val="00984C48"/>
    <w:rsid w:val="009853F0"/>
    <w:rsid w:val="00986364"/>
    <w:rsid w:val="00990703"/>
    <w:rsid w:val="0099171F"/>
    <w:rsid w:val="00992211"/>
    <w:rsid w:val="009932D1"/>
    <w:rsid w:val="00994107"/>
    <w:rsid w:val="0099437F"/>
    <w:rsid w:val="00995493"/>
    <w:rsid w:val="009971A1"/>
    <w:rsid w:val="009A2860"/>
    <w:rsid w:val="009A4CF3"/>
    <w:rsid w:val="009A69D4"/>
    <w:rsid w:val="009A75C5"/>
    <w:rsid w:val="009B32F4"/>
    <w:rsid w:val="009B3C4E"/>
    <w:rsid w:val="009B62E1"/>
    <w:rsid w:val="009C06AB"/>
    <w:rsid w:val="009C0FA3"/>
    <w:rsid w:val="009C1A60"/>
    <w:rsid w:val="009C2D57"/>
    <w:rsid w:val="009C3D98"/>
    <w:rsid w:val="009C441A"/>
    <w:rsid w:val="009D3FA3"/>
    <w:rsid w:val="009D4D53"/>
    <w:rsid w:val="009D73B9"/>
    <w:rsid w:val="009E02C5"/>
    <w:rsid w:val="009E072F"/>
    <w:rsid w:val="009E1679"/>
    <w:rsid w:val="009E2DCD"/>
    <w:rsid w:val="009E4317"/>
    <w:rsid w:val="009E7335"/>
    <w:rsid w:val="009E7989"/>
    <w:rsid w:val="009F0404"/>
    <w:rsid w:val="009F05E5"/>
    <w:rsid w:val="009F1778"/>
    <w:rsid w:val="009F17CD"/>
    <w:rsid w:val="009F17EB"/>
    <w:rsid w:val="009F1DF5"/>
    <w:rsid w:val="009F23BE"/>
    <w:rsid w:val="009F3822"/>
    <w:rsid w:val="009F4F9E"/>
    <w:rsid w:val="00A00B6B"/>
    <w:rsid w:val="00A00D0C"/>
    <w:rsid w:val="00A04202"/>
    <w:rsid w:val="00A0430E"/>
    <w:rsid w:val="00A04E3F"/>
    <w:rsid w:val="00A101C8"/>
    <w:rsid w:val="00A11917"/>
    <w:rsid w:val="00A127A9"/>
    <w:rsid w:val="00A15170"/>
    <w:rsid w:val="00A15FCB"/>
    <w:rsid w:val="00A162AA"/>
    <w:rsid w:val="00A16C81"/>
    <w:rsid w:val="00A200B9"/>
    <w:rsid w:val="00A200BC"/>
    <w:rsid w:val="00A20E1C"/>
    <w:rsid w:val="00A21CFE"/>
    <w:rsid w:val="00A236CB"/>
    <w:rsid w:val="00A24E06"/>
    <w:rsid w:val="00A24ED0"/>
    <w:rsid w:val="00A259AE"/>
    <w:rsid w:val="00A273CD"/>
    <w:rsid w:val="00A27B87"/>
    <w:rsid w:val="00A30D5C"/>
    <w:rsid w:val="00A33A99"/>
    <w:rsid w:val="00A347C1"/>
    <w:rsid w:val="00A354B8"/>
    <w:rsid w:val="00A35EA9"/>
    <w:rsid w:val="00A40205"/>
    <w:rsid w:val="00A40C92"/>
    <w:rsid w:val="00A40D6C"/>
    <w:rsid w:val="00A42195"/>
    <w:rsid w:val="00A424F5"/>
    <w:rsid w:val="00A42D17"/>
    <w:rsid w:val="00A43704"/>
    <w:rsid w:val="00A4490A"/>
    <w:rsid w:val="00A44E1B"/>
    <w:rsid w:val="00A45D5B"/>
    <w:rsid w:val="00A51E1A"/>
    <w:rsid w:val="00A51EB0"/>
    <w:rsid w:val="00A54BD3"/>
    <w:rsid w:val="00A55449"/>
    <w:rsid w:val="00A57C06"/>
    <w:rsid w:val="00A62222"/>
    <w:rsid w:val="00A64A5E"/>
    <w:rsid w:val="00A6540D"/>
    <w:rsid w:val="00A6735F"/>
    <w:rsid w:val="00A67F21"/>
    <w:rsid w:val="00A7296E"/>
    <w:rsid w:val="00A74F1D"/>
    <w:rsid w:val="00A75429"/>
    <w:rsid w:val="00A76B81"/>
    <w:rsid w:val="00A77EEE"/>
    <w:rsid w:val="00A8125C"/>
    <w:rsid w:val="00A8171C"/>
    <w:rsid w:val="00A820E9"/>
    <w:rsid w:val="00A83535"/>
    <w:rsid w:val="00A83B0E"/>
    <w:rsid w:val="00A83FD5"/>
    <w:rsid w:val="00A84C93"/>
    <w:rsid w:val="00A8509B"/>
    <w:rsid w:val="00A86378"/>
    <w:rsid w:val="00A8682D"/>
    <w:rsid w:val="00A86A83"/>
    <w:rsid w:val="00A91455"/>
    <w:rsid w:val="00A914AF"/>
    <w:rsid w:val="00A91B5E"/>
    <w:rsid w:val="00A91F49"/>
    <w:rsid w:val="00A92170"/>
    <w:rsid w:val="00A953A2"/>
    <w:rsid w:val="00A96540"/>
    <w:rsid w:val="00AA00BB"/>
    <w:rsid w:val="00AA0E67"/>
    <w:rsid w:val="00AA1F69"/>
    <w:rsid w:val="00AA390C"/>
    <w:rsid w:val="00AA3E64"/>
    <w:rsid w:val="00AA691C"/>
    <w:rsid w:val="00AB06D3"/>
    <w:rsid w:val="00AB20CA"/>
    <w:rsid w:val="00AB3C97"/>
    <w:rsid w:val="00AB4DA2"/>
    <w:rsid w:val="00AB529A"/>
    <w:rsid w:val="00AB7A48"/>
    <w:rsid w:val="00AC140A"/>
    <w:rsid w:val="00AC2C64"/>
    <w:rsid w:val="00AC42F5"/>
    <w:rsid w:val="00AC707C"/>
    <w:rsid w:val="00AC7447"/>
    <w:rsid w:val="00AD1E58"/>
    <w:rsid w:val="00AD21D2"/>
    <w:rsid w:val="00AD46BE"/>
    <w:rsid w:val="00AD5B0C"/>
    <w:rsid w:val="00AD5E77"/>
    <w:rsid w:val="00AD6A50"/>
    <w:rsid w:val="00AD6AC0"/>
    <w:rsid w:val="00AE6172"/>
    <w:rsid w:val="00AE68D9"/>
    <w:rsid w:val="00AE7376"/>
    <w:rsid w:val="00AE73C3"/>
    <w:rsid w:val="00AF2B29"/>
    <w:rsid w:val="00AF4825"/>
    <w:rsid w:val="00AF4D12"/>
    <w:rsid w:val="00B015D8"/>
    <w:rsid w:val="00B035BE"/>
    <w:rsid w:val="00B040D0"/>
    <w:rsid w:val="00B0471A"/>
    <w:rsid w:val="00B06A49"/>
    <w:rsid w:val="00B115C2"/>
    <w:rsid w:val="00B125F6"/>
    <w:rsid w:val="00B14F34"/>
    <w:rsid w:val="00B16130"/>
    <w:rsid w:val="00B169CA"/>
    <w:rsid w:val="00B1736E"/>
    <w:rsid w:val="00B20FBF"/>
    <w:rsid w:val="00B21B92"/>
    <w:rsid w:val="00B21BAF"/>
    <w:rsid w:val="00B227E3"/>
    <w:rsid w:val="00B22EE3"/>
    <w:rsid w:val="00B24802"/>
    <w:rsid w:val="00B2481C"/>
    <w:rsid w:val="00B25343"/>
    <w:rsid w:val="00B25688"/>
    <w:rsid w:val="00B270D4"/>
    <w:rsid w:val="00B300D5"/>
    <w:rsid w:val="00B30A27"/>
    <w:rsid w:val="00B31237"/>
    <w:rsid w:val="00B312D3"/>
    <w:rsid w:val="00B31AB4"/>
    <w:rsid w:val="00B3271D"/>
    <w:rsid w:val="00B33457"/>
    <w:rsid w:val="00B33531"/>
    <w:rsid w:val="00B33A28"/>
    <w:rsid w:val="00B3421C"/>
    <w:rsid w:val="00B34915"/>
    <w:rsid w:val="00B37EC0"/>
    <w:rsid w:val="00B411CB"/>
    <w:rsid w:val="00B419A9"/>
    <w:rsid w:val="00B4222B"/>
    <w:rsid w:val="00B43500"/>
    <w:rsid w:val="00B44B66"/>
    <w:rsid w:val="00B44F21"/>
    <w:rsid w:val="00B454C6"/>
    <w:rsid w:val="00B454E2"/>
    <w:rsid w:val="00B45522"/>
    <w:rsid w:val="00B45A45"/>
    <w:rsid w:val="00B46B5F"/>
    <w:rsid w:val="00B50C0D"/>
    <w:rsid w:val="00B51FE8"/>
    <w:rsid w:val="00B52594"/>
    <w:rsid w:val="00B53D2E"/>
    <w:rsid w:val="00B53F4A"/>
    <w:rsid w:val="00B55B34"/>
    <w:rsid w:val="00B55D77"/>
    <w:rsid w:val="00B56A7C"/>
    <w:rsid w:val="00B61203"/>
    <w:rsid w:val="00B62132"/>
    <w:rsid w:val="00B638ED"/>
    <w:rsid w:val="00B6488C"/>
    <w:rsid w:val="00B6595A"/>
    <w:rsid w:val="00B7096A"/>
    <w:rsid w:val="00B71BCD"/>
    <w:rsid w:val="00B72660"/>
    <w:rsid w:val="00B72CC0"/>
    <w:rsid w:val="00B73B39"/>
    <w:rsid w:val="00B7488B"/>
    <w:rsid w:val="00B75358"/>
    <w:rsid w:val="00B75D7A"/>
    <w:rsid w:val="00B76ACE"/>
    <w:rsid w:val="00B814A0"/>
    <w:rsid w:val="00B817C3"/>
    <w:rsid w:val="00B83278"/>
    <w:rsid w:val="00B837D5"/>
    <w:rsid w:val="00B85E7F"/>
    <w:rsid w:val="00B862C7"/>
    <w:rsid w:val="00B87624"/>
    <w:rsid w:val="00B901C2"/>
    <w:rsid w:val="00B90F1C"/>
    <w:rsid w:val="00B940E8"/>
    <w:rsid w:val="00BA138A"/>
    <w:rsid w:val="00BA363F"/>
    <w:rsid w:val="00BA5208"/>
    <w:rsid w:val="00BA73D2"/>
    <w:rsid w:val="00BB112A"/>
    <w:rsid w:val="00BB2506"/>
    <w:rsid w:val="00BB52BE"/>
    <w:rsid w:val="00BB57A9"/>
    <w:rsid w:val="00BB5EC0"/>
    <w:rsid w:val="00BB715F"/>
    <w:rsid w:val="00BB78DE"/>
    <w:rsid w:val="00BC1A34"/>
    <w:rsid w:val="00BC1F15"/>
    <w:rsid w:val="00BC2672"/>
    <w:rsid w:val="00BC2D2E"/>
    <w:rsid w:val="00BC35F5"/>
    <w:rsid w:val="00BC42B1"/>
    <w:rsid w:val="00BD0282"/>
    <w:rsid w:val="00BD21C9"/>
    <w:rsid w:val="00BD43CA"/>
    <w:rsid w:val="00BD5078"/>
    <w:rsid w:val="00BD51B9"/>
    <w:rsid w:val="00BD59FB"/>
    <w:rsid w:val="00BD603A"/>
    <w:rsid w:val="00BD663B"/>
    <w:rsid w:val="00BD6C84"/>
    <w:rsid w:val="00BE02A0"/>
    <w:rsid w:val="00BE0627"/>
    <w:rsid w:val="00BE0A1D"/>
    <w:rsid w:val="00BE3664"/>
    <w:rsid w:val="00BE5486"/>
    <w:rsid w:val="00BE6013"/>
    <w:rsid w:val="00BE629A"/>
    <w:rsid w:val="00BE6FC7"/>
    <w:rsid w:val="00BE7F33"/>
    <w:rsid w:val="00BF31B0"/>
    <w:rsid w:val="00BF3CDF"/>
    <w:rsid w:val="00C01725"/>
    <w:rsid w:val="00C017A1"/>
    <w:rsid w:val="00C0316C"/>
    <w:rsid w:val="00C032D7"/>
    <w:rsid w:val="00C03540"/>
    <w:rsid w:val="00C0478E"/>
    <w:rsid w:val="00C0479E"/>
    <w:rsid w:val="00C04DCE"/>
    <w:rsid w:val="00C059C4"/>
    <w:rsid w:val="00C076C9"/>
    <w:rsid w:val="00C11E17"/>
    <w:rsid w:val="00C1258A"/>
    <w:rsid w:val="00C12689"/>
    <w:rsid w:val="00C129FB"/>
    <w:rsid w:val="00C1325E"/>
    <w:rsid w:val="00C14AC4"/>
    <w:rsid w:val="00C16461"/>
    <w:rsid w:val="00C1737B"/>
    <w:rsid w:val="00C2210F"/>
    <w:rsid w:val="00C24E21"/>
    <w:rsid w:val="00C26CEC"/>
    <w:rsid w:val="00C27AD8"/>
    <w:rsid w:val="00C30822"/>
    <w:rsid w:val="00C33954"/>
    <w:rsid w:val="00C37044"/>
    <w:rsid w:val="00C416F5"/>
    <w:rsid w:val="00C417FC"/>
    <w:rsid w:val="00C443A2"/>
    <w:rsid w:val="00C45F5A"/>
    <w:rsid w:val="00C46450"/>
    <w:rsid w:val="00C47F3F"/>
    <w:rsid w:val="00C57382"/>
    <w:rsid w:val="00C601AD"/>
    <w:rsid w:val="00C61937"/>
    <w:rsid w:val="00C64603"/>
    <w:rsid w:val="00C66A77"/>
    <w:rsid w:val="00C678DB"/>
    <w:rsid w:val="00C74AB8"/>
    <w:rsid w:val="00C80A9A"/>
    <w:rsid w:val="00C831F0"/>
    <w:rsid w:val="00C839D4"/>
    <w:rsid w:val="00C85997"/>
    <w:rsid w:val="00C87012"/>
    <w:rsid w:val="00C902E0"/>
    <w:rsid w:val="00C90EB6"/>
    <w:rsid w:val="00C9108E"/>
    <w:rsid w:val="00C916F9"/>
    <w:rsid w:val="00C91FD7"/>
    <w:rsid w:val="00C92019"/>
    <w:rsid w:val="00C94334"/>
    <w:rsid w:val="00C95344"/>
    <w:rsid w:val="00C969B0"/>
    <w:rsid w:val="00C97B4E"/>
    <w:rsid w:val="00CA0871"/>
    <w:rsid w:val="00CA0C7B"/>
    <w:rsid w:val="00CA0FB7"/>
    <w:rsid w:val="00CA3113"/>
    <w:rsid w:val="00CA3B62"/>
    <w:rsid w:val="00CA4EE4"/>
    <w:rsid w:val="00CA5541"/>
    <w:rsid w:val="00CA781C"/>
    <w:rsid w:val="00CB259F"/>
    <w:rsid w:val="00CB26F9"/>
    <w:rsid w:val="00CB2A0C"/>
    <w:rsid w:val="00CB7931"/>
    <w:rsid w:val="00CC07A2"/>
    <w:rsid w:val="00CC23A5"/>
    <w:rsid w:val="00CC3491"/>
    <w:rsid w:val="00CC3A84"/>
    <w:rsid w:val="00CC3EF2"/>
    <w:rsid w:val="00CC51FD"/>
    <w:rsid w:val="00CD07F1"/>
    <w:rsid w:val="00CD1F9C"/>
    <w:rsid w:val="00CD2970"/>
    <w:rsid w:val="00CD45C5"/>
    <w:rsid w:val="00CE1011"/>
    <w:rsid w:val="00CE20D3"/>
    <w:rsid w:val="00CE25BC"/>
    <w:rsid w:val="00CE305D"/>
    <w:rsid w:val="00CE546D"/>
    <w:rsid w:val="00CE5FC1"/>
    <w:rsid w:val="00CE663A"/>
    <w:rsid w:val="00CF290C"/>
    <w:rsid w:val="00CF3BCF"/>
    <w:rsid w:val="00CF3DB4"/>
    <w:rsid w:val="00CF3F89"/>
    <w:rsid w:val="00CF53CD"/>
    <w:rsid w:val="00CF79FD"/>
    <w:rsid w:val="00D01868"/>
    <w:rsid w:val="00D0339E"/>
    <w:rsid w:val="00D07777"/>
    <w:rsid w:val="00D134EF"/>
    <w:rsid w:val="00D13929"/>
    <w:rsid w:val="00D1650A"/>
    <w:rsid w:val="00D16F26"/>
    <w:rsid w:val="00D1784B"/>
    <w:rsid w:val="00D20C80"/>
    <w:rsid w:val="00D2183E"/>
    <w:rsid w:val="00D219B5"/>
    <w:rsid w:val="00D22BC7"/>
    <w:rsid w:val="00D23A9E"/>
    <w:rsid w:val="00D25B2D"/>
    <w:rsid w:val="00D26587"/>
    <w:rsid w:val="00D30D54"/>
    <w:rsid w:val="00D324B4"/>
    <w:rsid w:val="00D3296D"/>
    <w:rsid w:val="00D345EB"/>
    <w:rsid w:val="00D354B8"/>
    <w:rsid w:val="00D355E1"/>
    <w:rsid w:val="00D35BC0"/>
    <w:rsid w:val="00D35E0F"/>
    <w:rsid w:val="00D36DF9"/>
    <w:rsid w:val="00D37D29"/>
    <w:rsid w:val="00D40111"/>
    <w:rsid w:val="00D404FD"/>
    <w:rsid w:val="00D40586"/>
    <w:rsid w:val="00D40D74"/>
    <w:rsid w:val="00D43CD4"/>
    <w:rsid w:val="00D463CE"/>
    <w:rsid w:val="00D51107"/>
    <w:rsid w:val="00D53268"/>
    <w:rsid w:val="00D54805"/>
    <w:rsid w:val="00D55160"/>
    <w:rsid w:val="00D55D6A"/>
    <w:rsid w:val="00D56BB3"/>
    <w:rsid w:val="00D607B1"/>
    <w:rsid w:val="00D61964"/>
    <w:rsid w:val="00D61EA3"/>
    <w:rsid w:val="00D62B8A"/>
    <w:rsid w:val="00D65943"/>
    <w:rsid w:val="00D67898"/>
    <w:rsid w:val="00D67F33"/>
    <w:rsid w:val="00D70344"/>
    <w:rsid w:val="00D72A57"/>
    <w:rsid w:val="00D732CB"/>
    <w:rsid w:val="00D73659"/>
    <w:rsid w:val="00D77F00"/>
    <w:rsid w:val="00D80628"/>
    <w:rsid w:val="00D81898"/>
    <w:rsid w:val="00D81E83"/>
    <w:rsid w:val="00D83DC5"/>
    <w:rsid w:val="00D86235"/>
    <w:rsid w:val="00D8728A"/>
    <w:rsid w:val="00D87FE2"/>
    <w:rsid w:val="00D9127C"/>
    <w:rsid w:val="00D91296"/>
    <w:rsid w:val="00D93575"/>
    <w:rsid w:val="00D96633"/>
    <w:rsid w:val="00D97467"/>
    <w:rsid w:val="00DA30C5"/>
    <w:rsid w:val="00DA44A2"/>
    <w:rsid w:val="00DA6885"/>
    <w:rsid w:val="00DA6FA4"/>
    <w:rsid w:val="00DA765E"/>
    <w:rsid w:val="00DA79AC"/>
    <w:rsid w:val="00DB17EF"/>
    <w:rsid w:val="00DB2D0D"/>
    <w:rsid w:val="00DB2D3F"/>
    <w:rsid w:val="00DB3691"/>
    <w:rsid w:val="00DB4401"/>
    <w:rsid w:val="00DB4E99"/>
    <w:rsid w:val="00DB522C"/>
    <w:rsid w:val="00DB53A9"/>
    <w:rsid w:val="00DB7CAB"/>
    <w:rsid w:val="00DC05AD"/>
    <w:rsid w:val="00DC60B3"/>
    <w:rsid w:val="00DC78F6"/>
    <w:rsid w:val="00DD012D"/>
    <w:rsid w:val="00DD0CB3"/>
    <w:rsid w:val="00DD1F0B"/>
    <w:rsid w:val="00DD386D"/>
    <w:rsid w:val="00DD4DDF"/>
    <w:rsid w:val="00DE05B7"/>
    <w:rsid w:val="00DE4BAE"/>
    <w:rsid w:val="00DE544F"/>
    <w:rsid w:val="00DE5FA2"/>
    <w:rsid w:val="00DE67F8"/>
    <w:rsid w:val="00DE6A9D"/>
    <w:rsid w:val="00DE7529"/>
    <w:rsid w:val="00DF0D6E"/>
    <w:rsid w:val="00DF1593"/>
    <w:rsid w:val="00DF165B"/>
    <w:rsid w:val="00DF2331"/>
    <w:rsid w:val="00DF2D50"/>
    <w:rsid w:val="00DF30F5"/>
    <w:rsid w:val="00DF42DC"/>
    <w:rsid w:val="00DF4BAB"/>
    <w:rsid w:val="00E01183"/>
    <w:rsid w:val="00E016ED"/>
    <w:rsid w:val="00E026BE"/>
    <w:rsid w:val="00E02E55"/>
    <w:rsid w:val="00E03DC5"/>
    <w:rsid w:val="00E041EE"/>
    <w:rsid w:val="00E0424A"/>
    <w:rsid w:val="00E04776"/>
    <w:rsid w:val="00E131BD"/>
    <w:rsid w:val="00E131F5"/>
    <w:rsid w:val="00E179F6"/>
    <w:rsid w:val="00E17C87"/>
    <w:rsid w:val="00E2072B"/>
    <w:rsid w:val="00E20ADA"/>
    <w:rsid w:val="00E2240A"/>
    <w:rsid w:val="00E227FA"/>
    <w:rsid w:val="00E2685F"/>
    <w:rsid w:val="00E27FA8"/>
    <w:rsid w:val="00E3173F"/>
    <w:rsid w:val="00E318F1"/>
    <w:rsid w:val="00E3485E"/>
    <w:rsid w:val="00E404FB"/>
    <w:rsid w:val="00E409BE"/>
    <w:rsid w:val="00E4601B"/>
    <w:rsid w:val="00E47027"/>
    <w:rsid w:val="00E4712D"/>
    <w:rsid w:val="00E47353"/>
    <w:rsid w:val="00E473ED"/>
    <w:rsid w:val="00E53290"/>
    <w:rsid w:val="00E545F1"/>
    <w:rsid w:val="00E568D5"/>
    <w:rsid w:val="00E57D64"/>
    <w:rsid w:val="00E618AB"/>
    <w:rsid w:val="00E619CA"/>
    <w:rsid w:val="00E63119"/>
    <w:rsid w:val="00E63174"/>
    <w:rsid w:val="00E631E8"/>
    <w:rsid w:val="00E63D7F"/>
    <w:rsid w:val="00E65D59"/>
    <w:rsid w:val="00E708EC"/>
    <w:rsid w:val="00E7200E"/>
    <w:rsid w:val="00E735A3"/>
    <w:rsid w:val="00E74F97"/>
    <w:rsid w:val="00E7602E"/>
    <w:rsid w:val="00E77BEA"/>
    <w:rsid w:val="00E80894"/>
    <w:rsid w:val="00E80B2E"/>
    <w:rsid w:val="00E830BE"/>
    <w:rsid w:val="00E836D0"/>
    <w:rsid w:val="00E838BC"/>
    <w:rsid w:val="00E87A3F"/>
    <w:rsid w:val="00E919E3"/>
    <w:rsid w:val="00E92C9B"/>
    <w:rsid w:val="00E93418"/>
    <w:rsid w:val="00E93FC2"/>
    <w:rsid w:val="00E953F2"/>
    <w:rsid w:val="00E95EFE"/>
    <w:rsid w:val="00E96E83"/>
    <w:rsid w:val="00EA0671"/>
    <w:rsid w:val="00EA1900"/>
    <w:rsid w:val="00EA4144"/>
    <w:rsid w:val="00EA70B0"/>
    <w:rsid w:val="00EB24CB"/>
    <w:rsid w:val="00EB3D0E"/>
    <w:rsid w:val="00EB73BB"/>
    <w:rsid w:val="00EB73C9"/>
    <w:rsid w:val="00EC0253"/>
    <w:rsid w:val="00EC091A"/>
    <w:rsid w:val="00EC1D87"/>
    <w:rsid w:val="00EC334B"/>
    <w:rsid w:val="00EC34DA"/>
    <w:rsid w:val="00EC4BB1"/>
    <w:rsid w:val="00EC5014"/>
    <w:rsid w:val="00EC5141"/>
    <w:rsid w:val="00ED1A00"/>
    <w:rsid w:val="00ED2EF5"/>
    <w:rsid w:val="00ED6393"/>
    <w:rsid w:val="00ED6AB1"/>
    <w:rsid w:val="00ED73AE"/>
    <w:rsid w:val="00EE02BB"/>
    <w:rsid w:val="00EE0C67"/>
    <w:rsid w:val="00EE1215"/>
    <w:rsid w:val="00EE2C1B"/>
    <w:rsid w:val="00EE2D20"/>
    <w:rsid w:val="00EE4544"/>
    <w:rsid w:val="00EE5F21"/>
    <w:rsid w:val="00EE6E85"/>
    <w:rsid w:val="00EF0932"/>
    <w:rsid w:val="00EF118C"/>
    <w:rsid w:val="00EF16BB"/>
    <w:rsid w:val="00EF3F12"/>
    <w:rsid w:val="00EF62C4"/>
    <w:rsid w:val="00EF6DEF"/>
    <w:rsid w:val="00EF6F9B"/>
    <w:rsid w:val="00EF7D24"/>
    <w:rsid w:val="00EF7E86"/>
    <w:rsid w:val="00EF7EE7"/>
    <w:rsid w:val="00EF7FB5"/>
    <w:rsid w:val="00F0064B"/>
    <w:rsid w:val="00F0178D"/>
    <w:rsid w:val="00F04189"/>
    <w:rsid w:val="00F04F04"/>
    <w:rsid w:val="00F05FBA"/>
    <w:rsid w:val="00F06C61"/>
    <w:rsid w:val="00F115D1"/>
    <w:rsid w:val="00F117EF"/>
    <w:rsid w:val="00F11860"/>
    <w:rsid w:val="00F11C61"/>
    <w:rsid w:val="00F1275E"/>
    <w:rsid w:val="00F13355"/>
    <w:rsid w:val="00F17E08"/>
    <w:rsid w:val="00F216C8"/>
    <w:rsid w:val="00F22098"/>
    <w:rsid w:val="00F232DA"/>
    <w:rsid w:val="00F30020"/>
    <w:rsid w:val="00F3040F"/>
    <w:rsid w:val="00F30B81"/>
    <w:rsid w:val="00F318C3"/>
    <w:rsid w:val="00F31972"/>
    <w:rsid w:val="00F33CB1"/>
    <w:rsid w:val="00F357C7"/>
    <w:rsid w:val="00F422B2"/>
    <w:rsid w:val="00F43266"/>
    <w:rsid w:val="00F47D46"/>
    <w:rsid w:val="00F51059"/>
    <w:rsid w:val="00F540A1"/>
    <w:rsid w:val="00F54548"/>
    <w:rsid w:val="00F55151"/>
    <w:rsid w:val="00F56783"/>
    <w:rsid w:val="00F61198"/>
    <w:rsid w:val="00F61AE5"/>
    <w:rsid w:val="00F61BA9"/>
    <w:rsid w:val="00F636B6"/>
    <w:rsid w:val="00F64C67"/>
    <w:rsid w:val="00F65E31"/>
    <w:rsid w:val="00F66479"/>
    <w:rsid w:val="00F67B01"/>
    <w:rsid w:val="00F73307"/>
    <w:rsid w:val="00F800E1"/>
    <w:rsid w:val="00F833DF"/>
    <w:rsid w:val="00F840D3"/>
    <w:rsid w:val="00F85EA5"/>
    <w:rsid w:val="00F9560D"/>
    <w:rsid w:val="00F95FCD"/>
    <w:rsid w:val="00FA0D03"/>
    <w:rsid w:val="00FA1602"/>
    <w:rsid w:val="00FA2D57"/>
    <w:rsid w:val="00FA462B"/>
    <w:rsid w:val="00FA4973"/>
    <w:rsid w:val="00FA547D"/>
    <w:rsid w:val="00FA5683"/>
    <w:rsid w:val="00FA6798"/>
    <w:rsid w:val="00FA783A"/>
    <w:rsid w:val="00FA7B07"/>
    <w:rsid w:val="00FB0BF0"/>
    <w:rsid w:val="00FB1255"/>
    <w:rsid w:val="00FB188E"/>
    <w:rsid w:val="00FB2002"/>
    <w:rsid w:val="00FB23B0"/>
    <w:rsid w:val="00FB35F8"/>
    <w:rsid w:val="00FB6A0D"/>
    <w:rsid w:val="00FC03ED"/>
    <w:rsid w:val="00FC047B"/>
    <w:rsid w:val="00FC0FBE"/>
    <w:rsid w:val="00FC3F1C"/>
    <w:rsid w:val="00FC665C"/>
    <w:rsid w:val="00FC6D1C"/>
    <w:rsid w:val="00FD0489"/>
    <w:rsid w:val="00FD2C50"/>
    <w:rsid w:val="00FD489B"/>
    <w:rsid w:val="00FE2A2C"/>
    <w:rsid w:val="00FE2E06"/>
    <w:rsid w:val="00FE31A9"/>
    <w:rsid w:val="00FE3A0B"/>
    <w:rsid w:val="00FE4533"/>
    <w:rsid w:val="00FE4789"/>
    <w:rsid w:val="00FE5AFA"/>
    <w:rsid w:val="00FE5E0D"/>
    <w:rsid w:val="00FE6027"/>
    <w:rsid w:val="00FE6442"/>
    <w:rsid w:val="00FF03DF"/>
    <w:rsid w:val="00FF0E06"/>
    <w:rsid w:val="00FF19E7"/>
    <w:rsid w:val="00FF37CE"/>
    <w:rsid w:val="00FF5BBB"/>
    <w:rsid w:val="00FF6191"/>
    <w:rsid w:val="022E66F3"/>
    <w:rsid w:val="0326FB3E"/>
    <w:rsid w:val="033BAB60"/>
    <w:rsid w:val="03A078A4"/>
    <w:rsid w:val="04A600DA"/>
    <w:rsid w:val="06C1A684"/>
    <w:rsid w:val="074CC352"/>
    <w:rsid w:val="09B87F0C"/>
    <w:rsid w:val="0B0B29C9"/>
    <w:rsid w:val="0B42A487"/>
    <w:rsid w:val="0C1ABD12"/>
    <w:rsid w:val="0C369950"/>
    <w:rsid w:val="0CCD6BE7"/>
    <w:rsid w:val="0F0A2774"/>
    <w:rsid w:val="0FEFA3ED"/>
    <w:rsid w:val="10C31B46"/>
    <w:rsid w:val="14EE9C4F"/>
    <w:rsid w:val="1DE76FA7"/>
    <w:rsid w:val="1ECA4E1C"/>
    <w:rsid w:val="22955B0B"/>
    <w:rsid w:val="22BAD0A9"/>
    <w:rsid w:val="238A8C74"/>
    <w:rsid w:val="250CF4F2"/>
    <w:rsid w:val="27BE0FF0"/>
    <w:rsid w:val="289F8CD7"/>
    <w:rsid w:val="2A7AF752"/>
    <w:rsid w:val="2D261A80"/>
    <w:rsid w:val="3167E310"/>
    <w:rsid w:val="3527BDD4"/>
    <w:rsid w:val="35406EFE"/>
    <w:rsid w:val="37186828"/>
    <w:rsid w:val="39E451EE"/>
    <w:rsid w:val="3B5F291A"/>
    <w:rsid w:val="3B738325"/>
    <w:rsid w:val="3EA25A55"/>
    <w:rsid w:val="3F130E3F"/>
    <w:rsid w:val="3FB3A560"/>
    <w:rsid w:val="400C29FC"/>
    <w:rsid w:val="4174EB5F"/>
    <w:rsid w:val="4388A438"/>
    <w:rsid w:val="45BFD065"/>
    <w:rsid w:val="46853415"/>
    <w:rsid w:val="46A54CDE"/>
    <w:rsid w:val="48027F44"/>
    <w:rsid w:val="4B524C44"/>
    <w:rsid w:val="4CA06EE2"/>
    <w:rsid w:val="4D3A0400"/>
    <w:rsid w:val="4E58B655"/>
    <w:rsid w:val="4F4D8A4E"/>
    <w:rsid w:val="52A543D9"/>
    <w:rsid w:val="53901D27"/>
    <w:rsid w:val="55B672DE"/>
    <w:rsid w:val="580F8793"/>
    <w:rsid w:val="5C8633E7"/>
    <w:rsid w:val="5D6D7E0C"/>
    <w:rsid w:val="612BE483"/>
    <w:rsid w:val="6227C6D2"/>
    <w:rsid w:val="62E43CAF"/>
    <w:rsid w:val="6626C47D"/>
    <w:rsid w:val="705F1C85"/>
    <w:rsid w:val="728669F8"/>
    <w:rsid w:val="74107E45"/>
    <w:rsid w:val="741D82FC"/>
    <w:rsid w:val="745AD08D"/>
    <w:rsid w:val="74F53FF7"/>
    <w:rsid w:val="78051EB2"/>
    <w:rsid w:val="78DB8B63"/>
    <w:rsid w:val="79C664B1"/>
    <w:rsid w:val="7AACB6CF"/>
    <w:rsid w:val="7C99F1DA"/>
    <w:rsid w:val="7EA65A71"/>
    <w:rsid w:val="7EE5BD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A52B"/>
  <w15:chartTrackingRefBased/>
  <w15:docId w15:val="{35B978F5-A3E8-46A3-A634-86948A6E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7C"/>
    <w:rPr>
      <w:sz w:val="24"/>
    </w:rPr>
  </w:style>
  <w:style w:type="paragraph" w:styleId="Heading1">
    <w:name w:val="heading 1"/>
    <w:basedOn w:val="Normal"/>
    <w:next w:val="Normal"/>
    <w:link w:val="Heading1Char"/>
    <w:uiPriority w:val="9"/>
    <w:qFormat/>
    <w:rsid w:val="00E9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E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E83"/>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AD1E58"/>
    <w:rPr>
      <w:rFonts w:ascii="ArialMT" w:hAnsi="ArialMT" w:hint="default"/>
      <w:b w:val="0"/>
      <w:bCs w:val="0"/>
      <w:i w:val="0"/>
      <w:iCs w:val="0"/>
      <w:color w:val="000000"/>
      <w:sz w:val="18"/>
      <w:szCs w:val="18"/>
    </w:rPr>
  </w:style>
  <w:style w:type="character" w:customStyle="1" w:styleId="fontstyle21">
    <w:name w:val="fontstyle21"/>
    <w:basedOn w:val="DefaultParagraphFont"/>
    <w:rsid w:val="00AD1E58"/>
    <w:rPr>
      <w:rFonts w:ascii="Arial-BoldMT" w:hAnsi="Arial-BoldMT" w:hint="default"/>
      <w:b/>
      <w:bCs/>
      <w:i w:val="0"/>
      <w:iCs w:val="0"/>
      <w:color w:val="000000"/>
      <w:sz w:val="18"/>
      <w:szCs w:val="18"/>
    </w:rPr>
  </w:style>
  <w:style w:type="paragraph" w:styleId="ListParagraph">
    <w:name w:val="List Paragraph"/>
    <w:basedOn w:val="Normal"/>
    <w:link w:val="ListParagraphChar"/>
    <w:uiPriority w:val="34"/>
    <w:qFormat/>
    <w:rsid w:val="00FE2E0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51059"/>
    <w:pPr>
      <w:spacing w:after="0" w:line="240" w:lineRule="auto"/>
    </w:pPr>
    <w:rPr>
      <w:sz w:val="24"/>
    </w:rPr>
  </w:style>
  <w:style w:type="paragraph" w:styleId="NormalWeb">
    <w:name w:val="Normal (Web)"/>
    <w:basedOn w:val="Normal"/>
    <w:uiPriority w:val="99"/>
    <w:unhideWhenUsed/>
    <w:rsid w:val="00964FE2"/>
    <w:pPr>
      <w:spacing w:before="100" w:beforeAutospacing="1" w:after="100" w:afterAutospacing="1" w:line="240" w:lineRule="auto"/>
    </w:pPr>
    <w:rPr>
      <w:rFonts w:ascii="Times New Roman" w:eastAsia="Times New Roman" w:hAnsi="Times New Roman" w:cs="Times New Roman"/>
      <w:szCs w:val="24"/>
      <w:lang w:eastAsia="en-US"/>
    </w:rPr>
  </w:style>
  <w:style w:type="paragraph" w:styleId="CommentSubject">
    <w:name w:val="annotation subject"/>
    <w:basedOn w:val="CommentText"/>
    <w:next w:val="CommentText"/>
    <w:link w:val="CommentSubjectChar"/>
    <w:uiPriority w:val="99"/>
    <w:semiHidden/>
    <w:unhideWhenUsed/>
    <w:rsid w:val="00A91455"/>
    <w:rPr>
      <w:b/>
      <w:bCs/>
    </w:rPr>
  </w:style>
  <w:style w:type="character" w:customStyle="1" w:styleId="CommentSubjectChar">
    <w:name w:val="Comment Subject Char"/>
    <w:basedOn w:val="CommentTextChar"/>
    <w:link w:val="CommentSubject"/>
    <w:uiPriority w:val="99"/>
    <w:semiHidden/>
    <w:rsid w:val="00A91455"/>
    <w:rPr>
      <w:b/>
      <w:bCs/>
      <w:sz w:val="20"/>
      <w:szCs w:val="20"/>
    </w:rPr>
  </w:style>
  <w:style w:type="paragraph" w:styleId="BalloonText">
    <w:name w:val="Balloon Text"/>
    <w:basedOn w:val="Normal"/>
    <w:link w:val="BalloonTextChar"/>
    <w:uiPriority w:val="99"/>
    <w:semiHidden/>
    <w:unhideWhenUsed/>
    <w:rsid w:val="00A91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455"/>
    <w:rPr>
      <w:rFonts w:ascii="Segoe UI" w:hAnsi="Segoe UI" w:cs="Segoe UI"/>
      <w:sz w:val="18"/>
      <w:szCs w:val="18"/>
    </w:rPr>
  </w:style>
  <w:style w:type="character" w:customStyle="1" w:styleId="ListParagraphChar">
    <w:name w:val="List Paragraph Char"/>
    <w:link w:val="ListParagraph"/>
    <w:uiPriority w:val="34"/>
    <w:locked/>
    <w:rsid w:val="0097410D"/>
    <w:rPr>
      <w:sz w:val="24"/>
    </w:rPr>
  </w:style>
  <w:style w:type="character" w:styleId="Strong">
    <w:name w:val="Strong"/>
    <w:basedOn w:val="DefaultParagraphFont"/>
    <w:uiPriority w:val="22"/>
    <w:qFormat/>
    <w:rsid w:val="00345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497">
      <w:bodyDiv w:val="1"/>
      <w:marLeft w:val="0"/>
      <w:marRight w:val="0"/>
      <w:marTop w:val="0"/>
      <w:marBottom w:val="0"/>
      <w:divBdr>
        <w:top w:val="none" w:sz="0" w:space="0" w:color="auto"/>
        <w:left w:val="none" w:sz="0" w:space="0" w:color="auto"/>
        <w:bottom w:val="none" w:sz="0" w:space="0" w:color="auto"/>
        <w:right w:val="none" w:sz="0" w:space="0" w:color="auto"/>
      </w:divBdr>
      <w:divsChild>
        <w:div w:id="1861967618">
          <w:marLeft w:val="0"/>
          <w:marRight w:val="0"/>
          <w:marTop w:val="0"/>
          <w:marBottom w:val="0"/>
          <w:divBdr>
            <w:top w:val="none" w:sz="0" w:space="0" w:color="auto"/>
            <w:left w:val="none" w:sz="0" w:space="0" w:color="auto"/>
            <w:bottom w:val="none" w:sz="0" w:space="0" w:color="auto"/>
            <w:right w:val="none" w:sz="0" w:space="0" w:color="auto"/>
          </w:divBdr>
          <w:divsChild>
            <w:div w:id="1809542168">
              <w:marLeft w:val="0"/>
              <w:marRight w:val="0"/>
              <w:marTop w:val="0"/>
              <w:marBottom w:val="0"/>
              <w:divBdr>
                <w:top w:val="none" w:sz="0" w:space="0" w:color="auto"/>
                <w:left w:val="none" w:sz="0" w:space="0" w:color="auto"/>
                <w:bottom w:val="none" w:sz="0" w:space="0" w:color="auto"/>
                <w:right w:val="none" w:sz="0" w:space="0" w:color="auto"/>
              </w:divBdr>
              <w:divsChild>
                <w:div w:id="3942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8877">
      <w:bodyDiv w:val="1"/>
      <w:marLeft w:val="0"/>
      <w:marRight w:val="0"/>
      <w:marTop w:val="0"/>
      <w:marBottom w:val="0"/>
      <w:divBdr>
        <w:top w:val="none" w:sz="0" w:space="0" w:color="auto"/>
        <w:left w:val="none" w:sz="0" w:space="0" w:color="auto"/>
        <w:bottom w:val="none" w:sz="0" w:space="0" w:color="auto"/>
        <w:right w:val="none" w:sz="0" w:space="0" w:color="auto"/>
      </w:divBdr>
      <w:divsChild>
        <w:div w:id="40179460">
          <w:marLeft w:val="0"/>
          <w:marRight w:val="0"/>
          <w:marTop w:val="0"/>
          <w:marBottom w:val="0"/>
          <w:divBdr>
            <w:top w:val="none" w:sz="0" w:space="0" w:color="auto"/>
            <w:left w:val="none" w:sz="0" w:space="0" w:color="auto"/>
            <w:bottom w:val="none" w:sz="0" w:space="0" w:color="auto"/>
            <w:right w:val="none" w:sz="0" w:space="0" w:color="auto"/>
          </w:divBdr>
          <w:divsChild>
            <w:div w:id="1239485998">
              <w:marLeft w:val="0"/>
              <w:marRight w:val="0"/>
              <w:marTop w:val="0"/>
              <w:marBottom w:val="0"/>
              <w:divBdr>
                <w:top w:val="none" w:sz="0" w:space="0" w:color="auto"/>
                <w:left w:val="none" w:sz="0" w:space="0" w:color="auto"/>
                <w:bottom w:val="none" w:sz="0" w:space="0" w:color="auto"/>
                <w:right w:val="none" w:sz="0" w:space="0" w:color="auto"/>
              </w:divBdr>
              <w:divsChild>
                <w:div w:id="1388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7861">
      <w:bodyDiv w:val="1"/>
      <w:marLeft w:val="0"/>
      <w:marRight w:val="0"/>
      <w:marTop w:val="0"/>
      <w:marBottom w:val="0"/>
      <w:divBdr>
        <w:top w:val="none" w:sz="0" w:space="0" w:color="auto"/>
        <w:left w:val="none" w:sz="0" w:space="0" w:color="auto"/>
        <w:bottom w:val="none" w:sz="0" w:space="0" w:color="auto"/>
        <w:right w:val="none" w:sz="0" w:space="0" w:color="auto"/>
      </w:divBdr>
      <w:divsChild>
        <w:div w:id="1858351155">
          <w:marLeft w:val="0"/>
          <w:marRight w:val="0"/>
          <w:marTop w:val="0"/>
          <w:marBottom w:val="0"/>
          <w:divBdr>
            <w:top w:val="none" w:sz="0" w:space="0" w:color="auto"/>
            <w:left w:val="none" w:sz="0" w:space="0" w:color="auto"/>
            <w:bottom w:val="none" w:sz="0" w:space="0" w:color="auto"/>
            <w:right w:val="none" w:sz="0" w:space="0" w:color="auto"/>
          </w:divBdr>
          <w:divsChild>
            <w:div w:id="1020549803">
              <w:marLeft w:val="0"/>
              <w:marRight w:val="0"/>
              <w:marTop w:val="0"/>
              <w:marBottom w:val="0"/>
              <w:divBdr>
                <w:top w:val="none" w:sz="0" w:space="0" w:color="auto"/>
                <w:left w:val="none" w:sz="0" w:space="0" w:color="auto"/>
                <w:bottom w:val="none" w:sz="0" w:space="0" w:color="auto"/>
                <w:right w:val="none" w:sz="0" w:space="0" w:color="auto"/>
              </w:divBdr>
              <w:divsChild>
                <w:div w:id="7798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6414">
      <w:bodyDiv w:val="1"/>
      <w:marLeft w:val="0"/>
      <w:marRight w:val="0"/>
      <w:marTop w:val="0"/>
      <w:marBottom w:val="0"/>
      <w:divBdr>
        <w:top w:val="none" w:sz="0" w:space="0" w:color="auto"/>
        <w:left w:val="none" w:sz="0" w:space="0" w:color="auto"/>
        <w:bottom w:val="none" w:sz="0" w:space="0" w:color="auto"/>
        <w:right w:val="none" w:sz="0" w:space="0" w:color="auto"/>
      </w:divBdr>
      <w:divsChild>
        <w:div w:id="1614939304">
          <w:marLeft w:val="0"/>
          <w:marRight w:val="0"/>
          <w:marTop w:val="0"/>
          <w:marBottom w:val="0"/>
          <w:divBdr>
            <w:top w:val="none" w:sz="0" w:space="0" w:color="auto"/>
            <w:left w:val="none" w:sz="0" w:space="0" w:color="auto"/>
            <w:bottom w:val="none" w:sz="0" w:space="0" w:color="auto"/>
            <w:right w:val="none" w:sz="0" w:space="0" w:color="auto"/>
          </w:divBdr>
          <w:divsChild>
            <w:div w:id="1315111131">
              <w:marLeft w:val="0"/>
              <w:marRight w:val="0"/>
              <w:marTop w:val="0"/>
              <w:marBottom w:val="0"/>
              <w:divBdr>
                <w:top w:val="none" w:sz="0" w:space="0" w:color="auto"/>
                <w:left w:val="none" w:sz="0" w:space="0" w:color="auto"/>
                <w:bottom w:val="none" w:sz="0" w:space="0" w:color="auto"/>
                <w:right w:val="none" w:sz="0" w:space="0" w:color="auto"/>
              </w:divBdr>
              <w:divsChild>
                <w:div w:id="20466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5901">
      <w:bodyDiv w:val="1"/>
      <w:marLeft w:val="0"/>
      <w:marRight w:val="0"/>
      <w:marTop w:val="0"/>
      <w:marBottom w:val="0"/>
      <w:divBdr>
        <w:top w:val="none" w:sz="0" w:space="0" w:color="auto"/>
        <w:left w:val="none" w:sz="0" w:space="0" w:color="auto"/>
        <w:bottom w:val="none" w:sz="0" w:space="0" w:color="auto"/>
        <w:right w:val="none" w:sz="0" w:space="0" w:color="auto"/>
      </w:divBdr>
    </w:div>
    <w:div w:id="800852499">
      <w:bodyDiv w:val="1"/>
      <w:marLeft w:val="0"/>
      <w:marRight w:val="0"/>
      <w:marTop w:val="0"/>
      <w:marBottom w:val="0"/>
      <w:divBdr>
        <w:top w:val="none" w:sz="0" w:space="0" w:color="auto"/>
        <w:left w:val="none" w:sz="0" w:space="0" w:color="auto"/>
        <w:bottom w:val="none" w:sz="0" w:space="0" w:color="auto"/>
        <w:right w:val="none" w:sz="0" w:space="0" w:color="auto"/>
      </w:divBdr>
      <w:divsChild>
        <w:div w:id="125125891">
          <w:marLeft w:val="0"/>
          <w:marRight w:val="0"/>
          <w:marTop w:val="0"/>
          <w:marBottom w:val="0"/>
          <w:divBdr>
            <w:top w:val="none" w:sz="0" w:space="0" w:color="auto"/>
            <w:left w:val="none" w:sz="0" w:space="0" w:color="auto"/>
            <w:bottom w:val="none" w:sz="0" w:space="0" w:color="auto"/>
            <w:right w:val="none" w:sz="0" w:space="0" w:color="auto"/>
          </w:divBdr>
          <w:divsChild>
            <w:div w:id="651908849">
              <w:marLeft w:val="0"/>
              <w:marRight w:val="0"/>
              <w:marTop w:val="0"/>
              <w:marBottom w:val="0"/>
              <w:divBdr>
                <w:top w:val="none" w:sz="0" w:space="0" w:color="auto"/>
                <w:left w:val="none" w:sz="0" w:space="0" w:color="auto"/>
                <w:bottom w:val="none" w:sz="0" w:space="0" w:color="auto"/>
                <w:right w:val="none" w:sz="0" w:space="0" w:color="auto"/>
              </w:divBdr>
              <w:divsChild>
                <w:div w:id="5201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0374">
      <w:bodyDiv w:val="1"/>
      <w:marLeft w:val="0"/>
      <w:marRight w:val="0"/>
      <w:marTop w:val="0"/>
      <w:marBottom w:val="0"/>
      <w:divBdr>
        <w:top w:val="none" w:sz="0" w:space="0" w:color="auto"/>
        <w:left w:val="none" w:sz="0" w:space="0" w:color="auto"/>
        <w:bottom w:val="none" w:sz="0" w:space="0" w:color="auto"/>
        <w:right w:val="none" w:sz="0" w:space="0" w:color="auto"/>
      </w:divBdr>
      <w:divsChild>
        <w:div w:id="503670222">
          <w:marLeft w:val="0"/>
          <w:marRight w:val="0"/>
          <w:marTop w:val="0"/>
          <w:marBottom w:val="0"/>
          <w:divBdr>
            <w:top w:val="none" w:sz="0" w:space="0" w:color="auto"/>
            <w:left w:val="none" w:sz="0" w:space="0" w:color="auto"/>
            <w:bottom w:val="none" w:sz="0" w:space="0" w:color="auto"/>
            <w:right w:val="none" w:sz="0" w:space="0" w:color="auto"/>
          </w:divBdr>
          <w:divsChild>
            <w:div w:id="940140108">
              <w:marLeft w:val="0"/>
              <w:marRight w:val="0"/>
              <w:marTop w:val="0"/>
              <w:marBottom w:val="0"/>
              <w:divBdr>
                <w:top w:val="none" w:sz="0" w:space="0" w:color="auto"/>
                <w:left w:val="none" w:sz="0" w:space="0" w:color="auto"/>
                <w:bottom w:val="none" w:sz="0" w:space="0" w:color="auto"/>
                <w:right w:val="none" w:sz="0" w:space="0" w:color="auto"/>
              </w:divBdr>
              <w:divsChild>
                <w:div w:id="19263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82910">
      <w:bodyDiv w:val="1"/>
      <w:marLeft w:val="0"/>
      <w:marRight w:val="0"/>
      <w:marTop w:val="0"/>
      <w:marBottom w:val="0"/>
      <w:divBdr>
        <w:top w:val="none" w:sz="0" w:space="0" w:color="auto"/>
        <w:left w:val="none" w:sz="0" w:space="0" w:color="auto"/>
        <w:bottom w:val="none" w:sz="0" w:space="0" w:color="auto"/>
        <w:right w:val="none" w:sz="0" w:space="0" w:color="auto"/>
      </w:divBdr>
      <w:divsChild>
        <w:div w:id="205260662">
          <w:marLeft w:val="0"/>
          <w:marRight w:val="0"/>
          <w:marTop w:val="0"/>
          <w:marBottom w:val="0"/>
          <w:divBdr>
            <w:top w:val="none" w:sz="0" w:space="0" w:color="auto"/>
            <w:left w:val="none" w:sz="0" w:space="0" w:color="auto"/>
            <w:bottom w:val="none" w:sz="0" w:space="0" w:color="auto"/>
            <w:right w:val="none" w:sz="0" w:space="0" w:color="auto"/>
          </w:divBdr>
          <w:divsChild>
            <w:div w:id="986517188">
              <w:marLeft w:val="0"/>
              <w:marRight w:val="0"/>
              <w:marTop w:val="0"/>
              <w:marBottom w:val="0"/>
              <w:divBdr>
                <w:top w:val="none" w:sz="0" w:space="0" w:color="auto"/>
                <w:left w:val="none" w:sz="0" w:space="0" w:color="auto"/>
                <w:bottom w:val="none" w:sz="0" w:space="0" w:color="auto"/>
                <w:right w:val="none" w:sz="0" w:space="0" w:color="auto"/>
              </w:divBdr>
              <w:divsChild>
                <w:div w:id="9209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6576">
      <w:bodyDiv w:val="1"/>
      <w:marLeft w:val="0"/>
      <w:marRight w:val="0"/>
      <w:marTop w:val="0"/>
      <w:marBottom w:val="0"/>
      <w:divBdr>
        <w:top w:val="none" w:sz="0" w:space="0" w:color="auto"/>
        <w:left w:val="none" w:sz="0" w:space="0" w:color="auto"/>
        <w:bottom w:val="none" w:sz="0" w:space="0" w:color="auto"/>
        <w:right w:val="none" w:sz="0" w:space="0" w:color="auto"/>
      </w:divBdr>
      <w:divsChild>
        <w:div w:id="1799490626">
          <w:marLeft w:val="0"/>
          <w:marRight w:val="0"/>
          <w:marTop w:val="0"/>
          <w:marBottom w:val="0"/>
          <w:divBdr>
            <w:top w:val="none" w:sz="0" w:space="0" w:color="auto"/>
            <w:left w:val="none" w:sz="0" w:space="0" w:color="auto"/>
            <w:bottom w:val="none" w:sz="0" w:space="0" w:color="auto"/>
            <w:right w:val="none" w:sz="0" w:space="0" w:color="auto"/>
          </w:divBdr>
          <w:divsChild>
            <w:div w:id="2017878823">
              <w:marLeft w:val="0"/>
              <w:marRight w:val="0"/>
              <w:marTop w:val="0"/>
              <w:marBottom w:val="0"/>
              <w:divBdr>
                <w:top w:val="none" w:sz="0" w:space="0" w:color="auto"/>
                <w:left w:val="none" w:sz="0" w:space="0" w:color="auto"/>
                <w:bottom w:val="none" w:sz="0" w:space="0" w:color="auto"/>
                <w:right w:val="none" w:sz="0" w:space="0" w:color="auto"/>
              </w:divBdr>
              <w:divsChild>
                <w:div w:id="1775861136">
                  <w:marLeft w:val="0"/>
                  <w:marRight w:val="0"/>
                  <w:marTop w:val="0"/>
                  <w:marBottom w:val="0"/>
                  <w:divBdr>
                    <w:top w:val="none" w:sz="0" w:space="0" w:color="auto"/>
                    <w:left w:val="none" w:sz="0" w:space="0" w:color="auto"/>
                    <w:bottom w:val="none" w:sz="0" w:space="0" w:color="auto"/>
                    <w:right w:val="none" w:sz="0" w:space="0" w:color="auto"/>
                  </w:divBdr>
                  <w:divsChild>
                    <w:div w:id="288971678">
                      <w:marLeft w:val="0"/>
                      <w:marRight w:val="0"/>
                      <w:marTop w:val="0"/>
                      <w:marBottom w:val="0"/>
                      <w:divBdr>
                        <w:top w:val="none" w:sz="0" w:space="0" w:color="auto"/>
                        <w:left w:val="none" w:sz="0" w:space="0" w:color="auto"/>
                        <w:bottom w:val="none" w:sz="0" w:space="0" w:color="auto"/>
                        <w:right w:val="none" w:sz="0" w:space="0" w:color="auto"/>
                      </w:divBdr>
                    </w:div>
                  </w:divsChild>
                </w:div>
                <w:div w:id="927736317">
                  <w:marLeft w:val="0"/>
                  <w:marRight w:val="0"/>
                  <w:marTop w:val="0"/>
                  <w:marBottom w:val="0"/>
                  <w:divBdr>
                    <w:top w:val="none" w:sz="0" w:space="0" w:color="auto"/>
                    <w:left w:val="none" w:sz="0" w:space="0" w:color="auto"/>
                    <w:bottom w:val="none" w:sz="0" w:space="0" w:color="auto"/>
                    <w:right w:val="none" w:sz="0" w:space="0" w:color="auto"/>
                  </w:divBdr>
                  <w:divsChild>
                    <w:div w:id="730421052">
                      <w:marLeft w:val="0"/>
                      <w:marRight w:val="0"/>
                      <w:marTop w:val="0"/>
                      <w:marBottom w:val="0"/>
                      <w:divBdr>
                        <w:top w:val="none" w:sz="0" w:space="0" w:color="auto"/>
                        <w:left w:val="none" w:sz="0" w:space="0" w:color="auto"/>
                        <w:bottom w:val="none" w:sz="0" w:space="0" w:color="auto"/>
                        <w:right w:val="none" w:sz="0" w:space="0" w:color="auto"/>
                      </w:divBdr>
                    </w:div>
                  </w:divsChild>
                </w:div>
                <w:div w:id="1735546808">
                  <w:marLeft w:val="0"/>
                  <w:marRight w:val="0"/>
                  <w:marTop w:val="0"/>
                  <w:marBottom w:val="0"/>
                  <w:divBdr>
                    <w:top w:val="none" w:sz="0" w:space="0" w:color="auto"/>
                    <w:left w:val="none" w:sz="0" w:space="0" w:color="auto"/>
                    <w:bottom w:val="none" w:sz="0" w:space="0" w:color="auto"/>
                    <w:right w:val="none" w:sz="0" w:space="0" w:color="auto"/>
                  </w:divBdr>
                  <w:divsChild>
                    <w:div w:id="2096365837">
                      <w:marLeft w:val="0"/>
                      <w:marRight w:val="0"/>
                      <w:marTop w:val="0"/>
                      <w:marBottom w:val="0"/>
                      <w:divBdr>
                        <w:top w:val="none" w:sz="0" w:space="0" w:color="auto"/>
                        <w:left w:val="none" w:sz="0" w:space="0" w:color="auto"/>
                        <w:bottom w:val="none" w:sz="0" w:space="0" w:color="auto"/>
                        <w:right w:val="none" w:sz="0" w:space="0" w:color="auto"/>
                      </w:divBdr>
                    </w:div>
                  </w:divsChild>
                </w:div>
                <w:div w:id="1453210725">
                  <w:marLeft w:val="0"/>
                  <w:marRight w:val="0"/>
                  <w:marTop w:val="0"/>
                  <w:marBottom w:val="0"/>
                  <w:divBdr>
                    <w:top w:val="none" w:sz="0" w:space="0" w:color="auto"/>
                    <w:left w:val="none" w:sz="0" w:space="0" w:color="auto"/>
                    <w:bottom w:val="none" w:sz="0" w:space="0" w:color="auto"/>
                    <w:right w:val="none" w:sz="0" w:space="0" w:color="auto"/>
                  </w:divBdr>
                  <w:divsChild>
                    <w:div w:id="1190727393">
                      <w:marLeft w:val="0"/>
                      <w:marRight w:val="0"/>
                      <w:marTop w:val="0"/>
                      <w:marBottom w:val="0"/>
                      <w:divBdr>
                        <w:top w:val="none" w:sz="0" w:space="0" w:color="auto"/>
                        <w:left w:val="none" w:sz="0" w:space="0" w:color="auto"/>
                        <w:bottom w:val="none" w:sz="0" w:space="0" w:color="auto"/>
                        <w:right w:val="none" w:sz="0" w:space="0" w:color="auto"/>
                      </w:divBdr>
                    </w:div>
                  </w:divsChild>
                </w:div>
                <w:div w:id="1160465430">
                  <w:marLeft w:val="0"/>
                  <w:marRight w:val="0"/>
                  <w:marTop w:val="0"/>
                  <w:marBottom w:val="0"/>
                  <w:divBdr>
                    <w:top w:val="none" w:sz="0" w:space="0" w:color="auto"/>
                    <w:left w:val="none" w:sz="0" w:space="0" w:color="auto"/>
                    <w:bottom w:val="none" w:sz="0" w:space="0" w:color="auto"/>
                    <w:right w:val="none" w:sz="0" w:space="0" w:color="auto"/>
                  </w:divBdr>
                  <w:divsChild>
                    <w:div w:id="4150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825">
      <w:bodyDiv w:val="1"/>
      <w:marLeft w:val="0"/>
      <w:marRight w:val="0"/>
      <w:marTop w:val="0"/>
      <w:marBottom w:val="0"/>
      <w:divBdr>
        <w:top w:val="none" w:sz="0" w:space="0" w:color="auto"/>
        <w:left w:val="none" w:sz="0" w:space="0" w:color="auto"/>
        <w:bottom w:val="none" w:sz="0" w:space="0" w:color="auto"/>
        <w:right w:val="none" w:sz="0" w:space="0" w:color="auto"/>
      </w:divBdr>
      <w:divsChild>
        <w:div w:id="501551490">
          <w:marLeft w:val="0"/>
          <w:marRight w:val="0"/>
          <w:marTop w:val="0"/>
          <w:marBottom w:val="0"/>
          <w:divBdr>
            <w:top w:val="none" w:sz="0" w:space="0" w:color="auto"/>
            <w:left w:val="none" w:sz="0" w:space="0" w:color="auto"/>
            <w:bottom w:val="none" w:sz="0" w:space="0" w:color="auto"/>
            <w:right w:val="none" w:sz="0" w:space="0" w:color="auto"/>
          </w:divBdr>
          <w:divsChild>
            <w:div w:id="1715540577">
              <w:marLeft w:val="0"/>
              <w:marRight w:val="0"/>
              <w:marTop w:val="0"/>
              <w:marBottom w:val="0"/>
              <w:divBdr>
                <w:top w:val="none" w:sz="0" w:space="0" w:color="auto"/>
                <w:left w:val="none" w:sz="0" w:space="0" w:color="auto"/>
                <w:bottom w:val="none" w:sz="0" w:space="0" w:color="auto"/>
                <w:right w:val="none" w:sz="0" w:space="0" w:color="auto"/>
              </w:divBdr>
              <w:divsChild>
                <w:div w:id="1479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4412">
      <w:bodyDiv w:val="1"/>
      <w:marLeft w:val="0"/>
      <w:marRight w:val="0"/>
      <w:marTop w:val="0"/>
      <w:marBottom w:val="0"/>
      <w:divBdr>
        <w:top w:val="none" w:sz="0" w:space="0" w:color="auto"/>
        <w:left w:val="none" w:sz="0" w:space="0" w:color="auto"/>
        <w:bottom w:val="none" w:sz="0" w:space="0" w:color="auto"/>
        <w:right w:val="none" w:sz="0" w:space="0" w:color="auto"/>
      </w:divBdr>
      <w:divsChild>
        <w:div w:id="99573965">
          <w:marLeft w:val="0"/>
          <w:marRight w:val="0"/>
          <w:marTop w:val="0"/>
          <w:marBottom w:val="0"/>
          <w:divBdr>
            <w:top w:val="none" w:sz="0" w:space="0" w:color="auto"/>
            <w:left w:val="none" w:sz="0" w:space="0" w:color="auto"/>
            <w:bottom w:val="none" w:sz="0" w:space="0" w:color="auto"/>
            <w:right w:val="none" w:sz="0" w:space="0" w:color="auto"/>
          </w:divBdr>
          <w:divsChild>
            <w:div w:id="92363606">
              <w:marLeft w:val="0"/>
              <w:marRight w:val="0"/>
              <w:marTop w:val="0"/>
              <w:marBottom w:val="0"/>
              <w:divBdr>
                <w:top w:val="none" w:sz="0" w:space="0" w:color="auto"/>
                <w:left w:val="none" w:sz="0" w:space="0" w:color="auto"/>
                <w:bottom w:val="none" w:sz="0" w:space="0" w:color="auto"/>
                <w:right w:val="none" w:sz="0" w:space="0" w:color="auto"/>
              </w:divBdr>
              <w:divsChild>
                <w:div w:id="2121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5731">
      <w:bodyDiv w:val="1"/>
      <w:marLeft w:val="0"/>
      <w:marRight w:val="0"/>
      <w:marTop w:val="0"/>
      <w:marBottom w:val="0"/>
      <w:divBdr>
        <w:top w:val="none" w:sz="0" w:space="0" w:color="auto"/>
        <w:left w:val="none" w:sz="0" w:space="0" w:color="auto"/>
        <w:bottom w:val="none" w:sz="0" w:space="0" w:color="auto"/>
        <w:right w:val="none" w:sz="0" w:space="0" w:color="auto"/>
      </w:divBdr>
      <w:divsChild>
        <w:div w:id="2042975778">
          <w:marLeft w:val="0"/>
          <w:marRight w:val="0"/>
          <w:marTop w:val="0"/>
          <w:marBottom w:val="0"/>
          <w:divBdr>
            <w:top w:val="none" w:sz="0" w:space="0" w:color="auto"/>
            <w:left w:val="none" w:sz="0" w:space="0" w:color="auto"/>
            <w:bottom w:val="none" w:sz="0" w:space="0" w:color="auto"/>
            <w:right w:val="none" w:sz="0" w:space="0" w:color="auto"/>
          </w:divBdr>
          <w:divsChild>
            <w:div w:id="840588614">
              <w:marLeft w:val="0"/>
              <w:marRight w:val="0"/>
              <w:marTop w:val="0"/>
              <w:marBottom w:val="0"/>
              <w:divBdr>
                <w:top w:val="none" w:sz="0" w:space="0" w:color="auto"/>
                <w:left w:val="none" w:sz="0" w:space="0" w:color="auto"/>
                <w:bottom w:val="none" w:sz="0" w:space="0" w:color="auto"/>
                <w:right w:val="none" w:sz="0" w:space="0" w:color="auto"/>
              </w:divBdr>
              <w:divsChild>
                <w:div w:id="9544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Xin</dc:creator>
  <cp:keywords/>
  <dc:description/>
  <cp:lastModifiedBy>Graber, Jeremy</cp:lastModifiedBy>
  <cp:revision>87</cp:revision>
  <dcterms:created xsi:type="dcterms:W3CDTF">2021-07-24T12:20:00Z</dcterms:created>
  <dcterms:modified xsi:type="dcterms:W3CDTF">2021-07-24T15:39:00Z</dcterms:modified>
</cp:coreProperties>
</file>